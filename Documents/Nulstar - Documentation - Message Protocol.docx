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to"/>
        <w:rPr>
          <w:rFonts w:ascii="Cantarell" w:hAnsi="Cantarell"/>
        </w:rPr>
      </w:pPr>
      <w:r>
        <w:rPr/>
        <w:drawing>
          <wp:inline distT="0" distB="0" distL="0" distR="0">
            <wp:extent cx="3657600" cy="483108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657600" cy="4831080"/>
                    </a:xfrm>
                    <a:prstGeom prst="rect">
                      <a:avLst/>
                    </a:prstGeom>
                  </pic:spPr>
                </pic:pic>
              </a:graphicData>
            </a:graphic>
          </wp:inline>
        </w:drawing>
      </w:r>
    </w:p>
    <w:p>
      <w:pPr>
        <w:pStyle w:val="Title"/>
        <w:rPr>
          <w:rFonts w:ascii="Cantarell" w:hAnsi="Cantarell"/>
        </w:rPr>
      </w:pPr>
      <w:r>
        <w:rPr>
          <w:rFonts w:ascii="Cantarell" w:hAnsi="Cantarell"/>
        </w:rPr>
      </w:r>
    </w:p>
    <w:p>
      <w:pPr>
        <w:pStyle w:val="Title"/>
        <w:rPr>
          <w:rFonts w:ascii="Cantarell" w:hAnsi="Cantarell"/>
        </w:rPr>
      </w:pPr>
      <w:r>
        <w:rPr>
          <w:rFonts w:ascii="Cantarell" w:hAnsi="Cantarell"/>
        </w:rPr>
      </w:r>
    </w:p>
    <w:p>
      <w:pPr>
        <w:pStyle w:val="Title"/>
        <w:rPr>
          <w:rFonts w:ascii="Cantarell" w:hAnsi="Cantarell"/>
        </w:rPr>
      </w:pPr>
      <w:r>
        <w:rPr>
          <w:rFonts w:ascii="Cantarell" w:hAnsi="Cantarell"/>
        </w:rPr>
        <w:t>Nulstar</w:t>
      </w:r>
    </w:p>
    <w:p>
      <w:pPr>
        <w:pStyle w:val="Subtitle"/>
        <w:rPr>
          <w:rFonts w:ascii="Cantarell" w:hAnsi="Cantarell"/>
          <w:color w:val="808080" w:themeColor="background1" w:themeShade="80"/>
        </w:rPr>
      </w:pPr>
      <w:r>
        <w:rPr>
          <w:rFonts w:ascii="Cantarell" w:hAnsi="Cantarell"/>
          <w:color w:val="808080" w:themeColor="background1" w:themeShade="80"/>
        </w:rPr>
        <w:t>message PROTOCOL</w:t>
      </w:r>
    </w:p>
    <w:p>
      <w:pPr>
        <w:pStyle w:val="Informacindecontacto"/>
        <w:rPr>
          <w:rFonts w:ascii="Cantarell" w:hAnsi="Cantarell"/>
          <w:color w:val="808080" w:themeColor="background1" w:themeShade="80"/>
        </w:rPr>
      </w:pPr>
      <w:r>
        <w:rPr>
          <w:rFonts w:ascii="Cantarell" w:hAnsi="Cantarell"/>
          <w:color w:val="808080" w:themeColor="background1" w:themeShade="80"/>
        </w:rPr>
        <w:t>V 1.4</w:t>
      </w:r>
    </w:p>
    <w:p>
      <w:pPr>
        <w:pStyle w:val="Informacindecontacto"/>
        <w:rPr>
          <w:rFonts w:ascii="Cantarell" w:hAnsi="Cantarell"/>
        </w:rPr>
      </w:pPr>
      <w:r>
        <w:rPr>
          <w:rFonts w:ascii="Cantarell" w:hAnsi="Cantarell"/>
        </w:rPr>
      </w:r>
    </w:p>
    <w:p>
      <w:pPr>
        <w:pStyle w:val="Informacindecontacto"/>
        <w:rPr>
          <w:rFonts w:ascii="Cantarell" w:hAnsi="Cantarell"/>
        </w:rPr>
      </w:pPr>
      <w:r>
        <w:rPr>
          <w:rFonts w:ascii="Cantarell" w:hAnsi="Cantarell"/>
        </w:rPr>
      </w:r>
    </w:p>
    <w:p>
      <w:pPr>
        <w:pStyle w:val="Informacindecontacto"/>
        <w:rPr>
          <w:rFonts w:ascii="Cantarell" w:hAnsi="Cantarell"/>
        </w:rPr>
      </w:pPr>
      <w:r>
        <w:rPr>
          <w:rFonts w:ascii="Cantarell" w:hAnsi="Cantarell"/>
        </w:rPr>
      </w:r>
    </w:p>
    <w:p>
      <w:pPr>
        <w:pStyle w:val="Informacindecontacto"/>
        <w:rPr>
          <w:rFonts w:ascii="Cantarell" w:hAnsi="Cantarell"/>
        </w:rPr>
      </w:pPr>
      <w:r>
        <w:rPr>
          <w:rFonts w:ascii="Cantarell" w:hAnsi="Cantarell"/>
        </w:rPr>
      </w:r>
    </w:p>
    <w:p>
      <w:pPr>
        <w:pStyle w:val="Informacindecontacto"/>
        <w:rPr>
          <w:rFonts w:ascii="Cantarell" w:hAnsi="Cantarell"/>
        </w:rPr>
      </w:pPr>
      <w:r>
        <w:rPr>
          <w:rFonts w:ascii="Cantarell" w:hAnsi="Cantarell"/>
        </w:rPr>
      </w:r>
    </w:p>
    <w:p>
      <w:pPr>
        <w:pStyle w:val="Informacindecontacto"/>
        <w:rPr>
          <w:rFonts w:ascii="Cantarell" w:hAnsi="Cantarell"/>
        </w:rPr>
      </w:pPr>
      <w:r>
        <w:rPr>
          <w:rFonts w:ascii="Cantarell" w:hAnsi="Cantarell"/>
        </w:rPr>
      </w:r>
    </w:p>
    <w:p>
      <w:pPr>
        <w:pStyle w:val="Informacindecontacto"/>
        <w:rPr>
          <w:rFonts w:ascii="Cantarell" w:hAnsi="Cantarell"/>
        </w:rPr>
      </w:pPr>
      <w:r>
        <w:rPr>
          <w:rFonts w:ascii="Cantarell" w:hAnsi="Cantarell"/>
        </w:rPr>
      </w:r>
    </w:p>
    <w:p>
      <w:pPr>
        <w:pStyle w:val="Heading1"/>
        <w:jc w:val="both"/>
        <w:rPr>
          <w:rFonts w:ascii="Cantarell" w:hAnsi="Cantarell"/>
        </w:rPr>
      </w:pPr>
      <w:r>
        <w:rPr>
          <w:rFonts w:ascii="Cantarell" w:hAnsi="Cantarell"/>
        </w:rPr>
        <w:t>1] Communication Protocol – Json/WebSockets</w:t>
      </w:r>
    </w:p>
    <w:p>
      <w:pPr>
        <w:pStyle w:val="ListBullet"/>
        <w:jc w:val="both"/>
        <w:rPr>
          <w:rFonts w:ascii="Cantarell" w:hAnsi="Cantarell"/>
          <w:color w:val="808080" w:themeColor="background1" w:themeShade="80"/>
        </w:rPr>
      </w:pPr>
      <w:r>
        <w:rPr>
          <w:rFonts w:ascii="Cantarell" w:hAnsi="Cantarell"/>
          <w:color w:val="808080" w:themeColor="background1" w:themeShade="80"/>
        </w:rPr>
        <w:t>Microservices do not behave like a standard client-server infrastructure as every microservice is a client and a server at the same time therefore a full duplex communication protocol is needed, which allows the implementation of a special type of publish-subscription pattern; in this implementation methods can be invoked just once and the caller could receive constant updates afterwards in two different ways:</w:t>
      </w:r>
    </w:p>
    <w:p>
      <w:pPr>
        <w:pStyle w:val="ListBullet"/>
        <w:numPr>
          <w:ilvl w:val="0"/>
          <w:numId w:val="3"/>
        </w:numPr>
        <w:jc w:val="both"/>
        <w:rPr>
          <w:rFonts w:ascii="Cantarell" w:hAnsi="Cantarell"/>
          <w:color w:val="808080" w:themeColor="background1" w:themeShade="80"/>
        </w:rPr>
      </w:pPr>
      <w:r>
        <w:rPr>
          <w:rFonts w:ascii="Cantarell" w:hAnsi="Cantarell"/>
          <w:color w:val="808080" w:themeColor="background1" w:themeShade="80"/>
        </w:rPr>
        <w:t>Event based: When the method sends notifications after a predefined number of events</w:t>
      </w:r>
    </w:p>
    <w:p>
      <w:pPr>
        <w:pStyle w:val="ListBullet"/>
        <w:numPr>
          <w:ilvl w:val="0"/>
          <w:numId w:val="3"/>
        </w:numPr>
        <w:jc w:val="both"/>
        <w:rPr>
          <w:rFonts w:ascii="Cantarell" w:hAnsi="Cantarell"/>
          <w:color w:val="808080" w:themeColor="background1" w:themeShade="80"/>
        </w:rPr>
      </w:pPr>
      <w:r>
        <w:rPr>
          <w:rFonts w:ascii="Cantarell" w:hAnsi="Cantarell"/>
          <w:color w:val="808080" w:themeColor="background1" w:themeShade="80"/>
        </w:rPr>
        <w:t>Period based: When the method sends notifications after a predefined number of seconds</w:t>
      </w:r>
    </w:p>
    <w:p>
      <w:pPr>
        <w:pStyle w:val="ListBullet"/>
        <w:jc w:val="both"/>
        <w:rPr>
          <w:rFonts w:ascii="Cantarell" w:hAnsi="Cantarell"/>
          <w:color w:val="808080" w:themeColor="background1" w:themeShade="80"/>
        </w:rPr>
      </w:pPr>
      <w:r>
        <w:rPr>
          <w:rFonts w:ascii="Cantarell" w:hAnsi="Cantarell"/>
          <w:color w:val="808080" w:themeColor="background1" w:themeShade="80"/>
        </w:rPr>
        <w:t>Web Sockets is a mature option that offers full duplex connectivity natively, other alternatives as standard Json-RPC do not offer bidirectional channels.</w:t>
      </w:r>
    </w:p>
    <w:p>
      <w:pPr>
        <w:pStyle w:val="ListBullet"/>
        <w:jc w:val="both"/>
        <w:rPr>
          <w:rFonts w:ascii="Cantarell" w:hAnsi="Cantarell"/>
        </w:rPr>
      </w:pPr>
      <w:r>
        <w:rPr>
          <w:rFonts w:ascii="Cantarell" w:hAnsi="Cantarell"/>
          <w:color w:val="808080" w:themeColor="background1" w:themeShade="80"/>
        </w:rPr>
        <w:t>The messages will be encoded using JSon format as it is the most widely used for message interchange and it is easy to debug</w:t>
      </w:r>
      <w:r>
        <w:rPr>
          <w:rFonts w:ascii="Cantarell" w:hAnsi="Cantarell"/>
        </w:rPr>
        <w:t xml:space="preserve">.  </w:t>
      </w:r>
    </w:p>
    <w:p>
      <w:pPr>
        <w:pStyle w:val="Heading1"/>
        <w:jc w:val="both"/>
        <w:rPr>
          <w:rFonts w:ascii="Cantarell" w:hAnsi="Cantarell"/>
        </w:rPr>
      </w:pPr>
      <w:r>
        <w:rPr>
          <w:rFonts w:ascii="Cantarell" w:hAnsi="Cantarell"/>
        </w:rPr>
        <w:t>2] Message Structure</w:t>
      </w:r>
    </w:p>
    <w:p>
      <w:pPr>
        <w:pStyle w:val="Normal"/>
        <w:rPr>
          <w:rFonts w:ascii="Cantarell" w:hAnsi="Cantarell"/>
          <w:color w:val="808080" w:themeColor="background1" w:themeShade="80"/>
        </w:rPr>
      </w:pPr>
      <w:r>
        <w:rPr>
          <w:rFonts w:ascii="Cantarell" w:hAnsi="Cantarell"/>
          <w:color w:val="808080" w:themeColor="background1" w:themeShade="80"/>
        </w:rPr>
        <w:t>All messages will have a common base structure composed of five fields:</w:t>
      </w:r>
    </w:p>
    <w:p>
      <w:pPr>
        <w:pStyle w:val="Normal"/>
        <w:numPr>
          <w:ilvl w:val="0"/>
          <w:numId w:val="2"/>
        </w:numPr>
        <w:jc w:val="both"/>
        <w:rPr>
          <w:rFonts w:ascii="Cantarell" w:hAnsi="Cantarell"/>
          <w:color w:val="808080" w:themeColor="background1" w:themeShade="80"/>
        </w:rPr>
      </w:pPr>
      <w:r>
        <w:rPr>
          <w:rFonts w:ascii="Cantarell" w:hAnsi="Cantarell"/>
          <w:color w:val="808080" w:themeColor="background1" w:themeShade="80"/>
        </w:rPr>
        <w:t>MessageID: This is a string that identifies a request. Its length should not surpass 256 characters.</w:t>
      </w:r>
    </w:p>
    <w:p>
      <w:pPr>
        <w:pStyle w:val="Normal"/>
        <w:numPr>
          <w:ilvl w:val="0"/>
          <w:numId w:val="2"/>
        </w:numPr>
        <w:jc w:val="both"/>
        <w:rPr>
          <w:rFonts w:ascii="Cantarell" w:hAnsi="Cantarell"/>
          <w:color w:val="808080" w:themeColor="background1" w:themeShade="80"/>
        </w:rPr>
      </w:pPr>
      <w:r>
        <w:rPr>
          <w:rFonts w:ascii="Cantarell" w:hAnsi="Cantarell"/>
          <w:color w:val="808080" w:themeColor="background1" w:themeShade="80"/>
        </w:rPr>
        <w:t>Timestamp: Number of seconds since epoch (</w:t>
      </w:r>
      <w:r>
        <w:rPr>
          <w:rFonts w:cs="Arial" w:ascii="Cantarell" w:hAnsi="Cantarell"/>
          <w:color w:val="808080" w:themeColor="background1" w:themeShade="80"/>
          <w:shd w:fill="FFFFFF" w:val="clear"/>
        </w:rPr>
        <w:t>January 1, 1970 at </w:t>
      </w:r>
      <w:r>
        <w:rPr>
          <w:rFonts w:cs="Arial" w:ascii="Cantarell" w:hAnsi="Cantarell"/>
          <w:bCs/>
          <w:color w:val="808080" w:themeColor="background1" w:themeShade="80"/>
          <w:shd w:fill="FFFFFF" w:val="clear"/>
        </w:rPr>
        <w:t>00:00:00</w:t>
      </w:r>
      <w:r>
        <w:rPr>
          <w:rFonts w:cs="Arial" w:ascii="Cantarell" w:hAnsi="Cantarell"/>
          <w:color w:val="808080" w:themeColor="background1" w:themeShade="80"/>
          <w:shd w:fill="FFFFFF" w:val="clear"/>
        </w:rPr>
        <w:t> GMT)</w:t>
      </w:r>
      <w:r>
        <w:rPr>
          <w:rFonts w:ascii="Cantarell" w:hAnsi="Cantarell"/>
          <w:color w:val="808080" w:themeColor="background1" w:themeShade="80"/>
        </w:rPr>
        <w:t xml:space="preserve"> </w:t>
      </w:r>
    </w:p>
    <w:p>
      <w:pPr>
        <w:pStyle w:val="TextBody"/>
        <w:numPr>
          <w:ilvl w:val="0"/>
          <w:numId w:val="2"/>
        </w:numPr>
        <w:jc w:val="both"/>
        <w:rPr>
          <w:rFonts w:ascii="Cantarell" w:hAnsi="Cantarell"/>
          <w:color w:val="808080" w:themeColor="background1" w:themeShade="80"/>
        </w:rPr>
      </w:pPr>
      <w:r>
        <w:rPr>
          <w:rFonts w:ascii="Cantarell" w:hAnsi="Cantarell"/>
          <w:color w:val="808080" w:themeColor="background1" w:themeShade="80"/>
        </w:rPr>
        <w:t>TimeZone: The time zone where the request was originated and it is represented as a number between -12 and 12</w:t>
      </w:r>
    </w:p>
    <w:p>
      <w:pPr>
        <w:pStyle w:val="TextBody"/>
        <w:numPr>
          <w:ilvl w:val="0"/>
          <w:numId w:val="2"/>
        </w:numPr>
        <w:jc w:val="both"/>
        <w:rPr>
          <w:rFonts w:ascii="Cantarell" w:hAnsi="Cantarell"/>
          <w:color w:val="808080" w:themeColor="background1" w:themeShade="80"/>
        </w:rPr>
      </w:pPr>
      <w:r>
        <w:rPr>
          <w:rFonts w:ascii="Cantarell" w:hAnsi="Cantarell"/>
          <w:color w:val="808080" w:themeColor="background1" w:themeShade="80"/>
        </w:rPr>
        <w:t>MessageType: The message type, these are specified on section 3]</w:t>
      </w:r>
    </w:p>
    <w:p>
      <w:pPr>
        <w:pStyle w:val="TextBody"/>
        <w:numPr>
          <w:ilvl w:val="0"/>
          <w:numId w:val="2"/>
        </w:numPr>
        <w:jc w:val="both"/>
        <w:rPr>
          <w:rFonts w:ascii="Cantarell" w:hAnsi="Cantarell"/>
          <w:color w:val="808080" w:themeColor="background1" w:themeShade="80"/>
        </w:rPr>
      </w:pPr>
      <w:r>
        <w:rPr>
          <w:rFonts w:ascii="Cantarell" w:hAnsi="Cantarell"/>
          <w:color w:val="808080" w:themeColor="background1" w:themeShade="80"/>
        </w:rPr>
        <w:t xml:space="preserve">MessageData: A Json object that holds the payload of the message.  </w:t>
      </w:r>
    </w:p>
    <w:p>
      <w:pPr>
        <w:pStyle w:val="TextBody"/>
        <w:jc w:val="both"/>
        <w:rPr>
          <w:rFonts w:ascii="Cantarell" w:hAnsi="Cantarell"/>
          <w:color w:val="808080" w:themeColor="background1" w:themeShade="80"/>
        </w:rPr>
      </w:pPr>
      <w:r>
        <w:rPr>
          <w:rFonts w:ascii="Cantarell" w:hAnsi="Cantarell"/>
          <w:color w:val="808080" w:themeColor="background1" w:themeShade="80"/>
        </w:rPr>
      </w:r>
    </w:p>
    <w:p>
      <w:pPr>
        <w:pStyle w:val="Normal"/>
        <w:rPr>
          <w:color w:val="808080" w:themeColor="background1" w:themeShade="80"/>
        </w:rPr>
      </w:pPr>
      <w:r>
        <w:rPr>
          <w:color w:val="808080" w:themeColor="background1" w:themeShade="80"/>
        </w:rPr>
        <w:t>Example:</w:t>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t>:</w:t>
      </w:r>
    </w:p>
    <w:p>
      <w:pPr>
        <w:pStyle w:val="Normal"/>
        <w:rPr/>
      </w:pPr>
      <w:r>
        <w:rPr/>
      </w:r>
      <w:r>
        <mc:AlternateContent>
          <mc:Choice Requires="wps">
            <w:drawing>
              <wp:anchor behindDoc="0" distT="0" distB="0" distL="0" distR="0" simplePos="0" locked="0" layoutInCell="1" allowOverlap="1" relativeHeight="10">
                <wp:simplePos x="0" y="0"/>
                <wp:positionH relativeFrom="column">
                  <wp:posOffset>128905</wp:posOffset>
                </wp:positionH>
                <wp:positionV relativeFrom="paragraph">
                  <wp:posOffset>36830</wp:posOffset>
                </wp:positionV>
                <wp:extent cx="5001260" cy="2296795"/>
                <wp:effectExtent l="0" t="0" r="0" b="0"/>
                <wp:wrapNone/>
                <wp:docPr id="2" name=""/>
                <a:graphic xmlns:a="http://schemas.openxmlformats.org/drawingml/2006/main">
                  <a:graphicData uri="http://schemas.microsoft.com/office/word/2010/wordprocessingShape">
                    <wps:wsp>
                      <wps:cNvSpPr txBox="1"/>
                      <wps:spPr>
                        <a:xfrm>
                          <a:off x="0" y="0"/>
                          <a:ext cx="5001260" cy="2296795"/>
                        </a:xfrm>
                        <a:prstGeom prst="rect"/>
                        <a:solidFill>
                          <a:srgbClr val="FFFBCC"/>
                        </a:solidFill>
                        <a:ln w="635">
                          <a:solidFill>
                            <a:srgbClr val="000000"/>
                          </a:solidFill>
                        </a:ln>
                      </wps:spPr>
                      <wps:txbx>
                        <w:txbxContent>
                          <w:p>
                            <w:pPr>
                              <w:pStyle w:val="FrameContents"/>
                              <w:overflowPunct w:val="true"/>
                              <w:spacing w:lineRule="auto" w:line="240" w:before="0" w:after="26"/>
                              <w:rPr>
                                <w:color w:val="808080" w:themeColor="background1" w:themeShade="80"/>
                              </w:rPr>
                            </w:pPr>
                            <w:r>
                              <w:rPr>
                                <w:color w:val="808080" w:themeColor="background1" w:themeShade="80"/>
                              </w:rPr>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MessageID”: “45sdj8jcf8899ekffEFefee”,</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Timestamp”: “1542102459”,</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TimeZone”: “-4”,</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MessageType”: “NegotiateConnection”,</w:t>
                            </w:r>
                          </w:p>
                          <w:p>
                            <w:pPr>
                              <w:pStyle w:val="FrameContents"/>
                              <w:overflowPunct w:val="true"/>
                              <w:spacing w:lineRule="auto" w:line="240" w:before="0" w:after="26"/>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MessageData”: {</w:t>
                            </w:r>
                          </w:p>
                          <w:p>
                            <w:pPr>
                              <w:pStyle w:val="FrameContents"/>
                              <w:overflowPunct w:val="true"/>
                              <w:spacing w:lineRule="auto" w:line="240" w:before="0" w:after="26"/>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szCs w:val="18"/>
                              </w:rPr>
                              <w:t>“</w:t>
                            </w:r>
                            <w:r>
                              <w:rPr>
                                <w:rFonts w:cs="Cantarell" w:ascii="Cantarell" w:hAnsi="Cantarell"/>
                                <w:color w:val="808080" w:themeColor="background1" w:themeShade="80"/>
                                <w:sz w:val="18"/>
                                <w:szCs w:val="18"/>
                              </w:rPr>
                              <w:t>ProtocolVersion</w:t>
                            </w:r>
                            <w:r>
                              <w:rPr>
                                <w:rFonts w:cs="Cantarell" w:ascii="Cantarell" w:hAnsi="Cantarell"/>
                                <w:color w:val="808080" w:themeColor="background1" w:themeShade="80"/>
                                <w:sz w:val="18"/>
                              </w:rPr>
                              <w:t>”: “1.0”,</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"CompressionRate": “3”</w:t>
                            </w:r>
                          </w:p>
                          <w:p>
                            <w:pPr>
                              <w:pStyle w:val="FrameContents"/>
                              <w:overflowPunct w:val="true"/>
                              <w:spacing w:lineRule="auto" w:line="240" w:before="0" w:after="26"/>
                              <w:rPr>
                                <w:color w:val="808080" w:themeColor="background1" w:themeShade="80"/>
                              </w:rPr>
                            </w:pPr>
                            <w:r>
                              <w:rPr>
                                <w:color w:val="808080" w:themeColor="background1" w:themeShade="80"/>
                              </w:rPr>
                              <w:t xml:space="preserve">           </w:t>
                            </w:r>
                            <w:r>
                              <w:rPr>
                                <w:rFonts w:cs="Cantarell" w:ascii="Cantarell" w:hAnsi="Cantarell"/>
                                <w:color w:val="808080" w:themeColor="background1" w:themeShade="80"/>
                                <w:sz w:val="18"/>
                              </w:rPr>
                              <w:t>"CompressionAlgorithm”: “zlib”</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lang w:val="es-ES"/>
                              </w:rPr>
                              <w:t>}</w:t>
                            </w:r>
                          </w:p>
                          <w:p>
                            <w:pPr>
                              <w:pStyle w:val="FrameContents"/>
                              <w:overflowPunct w:val="true"/>
                              <w:spacing w:lineRule="auto" w:line="240" w:before="0" w:after="26"/>
                              <w:jc w:val="both"/>
                              <w:rPr/>
                            </w:pPr>
                            <w:r>
                              <w:rPr>
                                <w:rFonts w:cs="Cantarell" w:ascii="Cantarell" w:hAnsi="Cantarell"/>
                                <w:color w:val="808080" w:themeColor="background1" w:themeShade="80"/>
                                <w:sz w:val="18"/>
                                <w:lang w:val="es-ES"/>
                              </w:rPr>
                              <w:t xml:space="preserve">  </w:t>
                            </w:r>
                            <w:r>
                              <w:rPr>
                                <w:rFonts w:cs="Cantarell" w:ascii="Cantarell" w:hAnsi="Cantarell"/>
                                <w:color w:val="808080" w:themeColor="background1" w:themeShade="80"/>
                                <w:sz w:val="18"/>
                                <w:lang w:val="es-ES"/>
                              </w:rPr>
                              <w:t>}</w:t>
                            </w:r>
                          </w:p>
                        </w:txbxContent>
                      </wps:txbx>
                      <wps:bodyPr anchor="t" lIns="0" tIns="0" rIns="0" bIns="0">
                        <a:noAutofit/>
                      </wps:bodyPr>
                    </wps:wsp>
                  </a:graphicData>
                </a:graphic>
              </wp:anchor>
            </w:drawing>
          </mc:Choice>
          <mc:Fallback>
            <w:pict>
              <v:rect fillcolor="#FFFBCC" strokecolor="#000000" strokeweight="0pt" style="position:absolute;rotation:0;width:393.8pt;height:180.85pt;mso-wrap-distance-left:0pt;mso-wrap-distance-right:0pt;mso-wrap-distance-top:0pt;mso-wrap-distance-bottom:0pt;margin-top:2.9pt;mso-position-vertical-relative:text;margin-left:10.15pt;mso-position-horizontal-relative:text">
                <v:textbox inset="0in,0in,0in,0in">
                  <w:txbxContent>
                    <w:p>
                      <w:pPr>
                        <w:pStyle w:val="FrameContents"/>
                        <w:overflowPunct w:val="true"/>
                        <w:spacing w:lineRule="auto" w:line="240" w:before="0" w:after="26"/>
                        <w:rPr>
                          <w:color w:val="808080" w:themeColor="background1" w:themeShade="80"/>
                        </w:rPr>
                      </w:pPr>
                      <w:r>
                        <w:rPr>
                          <w:color w:val="808080" w:themeColor="background1" w:themeShade="80"/>
                        </w:rPr>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MessageID”: “45sdj8jcf8899ekffEFefee”,</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Timestamp”: “1542102459”,</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TimeZone”: “-4”,</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MessageType”: “NegotiateConnection”,</w:t>
                      </w:r>
                    </w:p>
                    <w:p>
                      <w:pPr>
                        <w:pStyle w:val="FrameContents"/>
                        <w:overflowPunct w:val="true"/>
                        <w:spacing w:lineRule="auto" w:line="240" w:before="0" w:after="26"/>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MessageData”: {</w:t>
                      </w:r>
                    </w:p>
                    <w:p>
                      <w:pPr>
                        <w:pStyle w:val="FrameContents"/>
                        <w:overflowPunct w:val="true"/>
                        <w:spacing w:lineRule="auto" w:line="240" w:before="0" w:after="26"/>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szCs w:val="18"/>
                        </w:rPr>
                        <w:t>“</w:t>
                      </w:r>
                      <w:r>
                        <w:rPr>
                          <w:rFonts w:cs="Cantarell" w:ascii="Cantarell" w:hAnsi="Cantarell"/>
                          <w:color w:val="808080" w:themeColor="background1" w:themeShade="80"/>
                          <w:sz w:val="18"/>
                          <w:szCs w:val="18"/>
                        </w:rPr>
                        <w:t>ProtocolVersion</w:t>
                      </w:r>
                      <w:r>
                        <w:rPr>
                          <w:rFonts w:cs="Cantarell" w:ascii="Cantarell" w:hAnsi="Cantarell"/>
                          <w:color w:val="808080" w:themeColor="background1" w:themeShade="80"/>
                          <w:sz w:val="18"/>
                        </w:rPr>
                        <w:t>”: “1.0”,</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"CompressionRate": “3”</w:t>
                      </w:r>
                    </w:p>
                    <w:p>
                      <w:pPr>
                        <w:pStyle w:val="FrameContents"/>
                        <w:overflowPunct w:val="true"/>
                        <w:spacing w:lineRule="auto" w:line="240" w:before="0" w:after="26"/>
                        <w:rPr>
                          <w:color w:val="808080" w:themeColor="background1" w:themeShade="80"/>
                        </w:rPr>
                      </w:pPr>
                      <w:r>
                        <w:rPr>
                          <w:color w:val="808080" w:themeColor="background1" w:themeShade="80"/>
                        </w:rPr>
                        <w:t xml:space="preserve">           </w:t>
                      </w:r>
                      <w:r>
                        <w:rPr>
                          <w:rFonts w:cs="Cantarell" w:ascii="Cantarell" w:hAnsi="Cantarell"/>
                          <w:color w:val="808080" w:themeColor="background1" w:themeShade="80"/>
                          <w:sz w:val="18"/>
                        </w:rPr>
                        <w:t>"CompressionAlgorithm”: “zlib”</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lang w:val="es-ES"/>
                        </w:rPr>
                        <w:t>}</w:t>
                      </w:r>
                    </w:p>
                    <w:p>
                      <w:pPr>
                        <w:pStyle w:val="FrameContents"/>
                        <w:overflowPunct w:val="true"/>
                        <w:spacing w:lineRule="auto" w:line="240" w:before="0" w:after="26"/>
                        <w:jc w:val="both"/>
                        <w:rPr/>
                      </w:pPr>
                      <w:r>
                        <w:rPr>
                          <w:rFonts w:cs="Cantarell" w:ascii="Cantarell" w:hAnsi="Cantarell"/>
                          <w:color w:val="808080" w:themeColor="background1" w:themeShade="80"/>
                          <w:sz w:val="18"/>
                          <w:lang w:val="es-ES"/>
                        </w:rPr>
                        <w:t xml:space="preserve">  </w:t>
                      </w:r>
                      <w:r>
                        <w:rPr>
                          <w:rFonts w:cs="Cantarell" w:ascii="Cantarell" w:hAnsi="Cantarell"/>
                          <w:color w:val="808080" w:themeColor="background1" w:themeShade="80"/>
                          <w:sz w:val="18"/>
                          <w:lang w:val="es-ES"/>
                        </w:rPr>
                        <w:t>}</w:t>
                      </w:r>
                    </w:p>
                  </w:txbxContent>
                </v:textbox>
              </v:rect>
            </w:pict>
          </mc:Fallback>
        </mc:AlternateContent>
      </w:r>
    </w:p>
    <w:p>
      <w:pPr>
        <w:pStyle w:val="Normal"/>
        <w:rPr/>
      </w:pPr>
      <w:r>
        <w:rPr/>
      </w:r>
    </w:p>
    <w:p>
      <w:pPr>
        <w:pStyle w:val="Heading1"/>
        <w:jc w:val="both"/>
        <w:rPr>
          <w:rFonts w:ascii="Cantarell" w:hAnsi="Cantarell"/>
        </w:rPr>
      </w:pPr>
      <w:r>
        <w:rPr>
          <w:rFonts w:ascii="Cantarell" w:hAnsi="Cantarel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both"/>
        <w:rPr>
          <w:rFonts w:ascii="Cantarell" w:hAnsi="Cantarell"/>
        </w:rPr>
      </w:pPr>
      <w:r>
        <w:rPr>
          <w:rFonts w:ascii="Cantarell" w:hAnsi="Cantarell"/>
        </w:rPr>
        <w:t>3] Message Types</w:t>
      </w:r>
    </w:p>
    <w:p>
      <w:pPr>
        <w:pStyle w:val="Normal"/>
        <w:jc w:val="both"/>
        <w:rPr>
          <w:rFonts w:ascii="Cantarell" w:hAnsi="Cantarell"/>
          <w:color w:val="808080" w:themeColor="background1" w:themeShade="80"/>
        </w:rPr>
      </w:pPr>
      <w:r>
        <w:rPr>
          <w:rFonts w:ascii="Cantarell" w:hAnsi="Cantarell"/>
          <w:color w:val="808080" w:themeColor="background1" w:themeShade="80"/>
        </w:rPr>
        <w:t xml:space="preserve">Only nine types of messages are currently defined: NegotiateConnection, NegotiateConnectionResponse, Request, Unsubscribe, Response, Ack, </w:t>
      </w:r>
      <w:del w:id="0" w:author="Berzeck" w:date="2018-11-14T05:05:00Z">
        <w:r>
          <w:rPr>
            <w:rFonts w:ascii="Cantarell" w:hAnsi="Cantarell"/>
            <w:color w:val="808080" w:themeColor="background1" w:themeShade="80"/>
          </w:rPr>
          <w:delText xml:space="preserve"> </w:delText>
        </w:r>
      </w:del>
      <w:r>
        <w:rPr>
          <w:rFonts w:ascii="Cantarell" w:hAnsi="Cantarell"/>
          <w:color w:val="808080" w:themeColor="background1" w:themeShade="80"/>
        </w:rPr>
        <w:t xml:space="preserve">Notificatioin, RegisterCompoundMethod and UnregisterCompoundMethod. </w:t>
      </w:r>
    </w:p>
    <w:p>
      <w:pPr>
        <w:pStyle w:val="Normal"/>
        <w:jc w:val="both"/>
        <w:rPr>
          <w:rFonts w:ascii="Cantarell" w:hAnsi="Cantarell"/>
          <w:color w:val="808080" w:themeColor="background1" w:themeShade="80"/>
        </w:rPr>
      </w:pPr>
      <w:r>
        <w:rPr>
          <w:rFonts w:ascii="Cantarell" w:hAnsi="Cantarell"/>
          <w:color w:val="808080" w:themeColor="background1" w:themeShade="80"/>
        </w:rPr>
      </w:r>
    </w:p>
    <w:p>
      <w:pPr>
        <w:pStyle w:val="Normal"/>
        <w:jc w:val="both"/>
        <w:rPr>
          <w:rFonts w:ascii="Cantarell" w:hAnsi="Cantarell"/>
          <w:color w:val="808080" w:themeColor="background1" w:themeShade="80"/>
        </w:rPr>
      </w:pPr>
      <w:r>
        <w:rPr>
          <w:rFonts w:ascii="Cantarell" w:hAnsi="Cantarell"/>
          <w:color w:val="808080" w:themeColor="background1" w:themeShade="80"/>
        </w:rPr>
        <w:t>3.1] NegotiateConnection</w:t>
      </w:r>
    </w:p>
    <w:p>
      <w:pPr>
        <w:pStyle w:val="Normal"/>
        <w:jc w:val="both"/>
        <w:rPr>
          <w:rFonts w:ascii="Cantarell" w:hAnsi="Cantarell"/>
          <w:color w:val="808080" w:themeColor="background1" w:themeShade="80"/>
        </w:rPr>
      </w:pPr>
      <w:r>
        <w:rPr>
          <w:rFonts w:ascii="Cantarell" w:hAnsi="Cantarell"/>
          <w:color w:val="808080" w:themeColor="background1" w:themeShade="80"/>
        </w:rPr>
        <w:t>This should be the first object that should be sent when establishing a connection with a microservice, only if the negotiation is successful the service may process further requests otherwise a NegotiateConnectionResponse object should be received with Status set to 0 (Failure) and disconnect immediately.</w:t>
      </w:r>
    </w:p>
    <w:p>
      <w:pPr>
        <w:pStyle w:val="Normal"/>
        <w:jc w:val="both"/>
        <w:rPr>
          <w:rFonts w:ascii="Cantarell" w:hAnsi="Cantarell"/>
          <w:color w:val="808080" w:themeColor="background1" w:themeShade="80"/>
        </w:rPr>
      </w:pPr>
      <w:r>
        <w:rPr>
          <w:rFonts w:ascii="Cantarell" w:hAnsi="Cantarell"/>
          <w:color w:val="808080" w:themeColor="background1" w:themeShade="80"/>
        </w:rPr>
        <w:t>It is composed by three fields:</w:t>
      </w:r>
    </w:p>
    <w:p>
      <w:pPr>
        <w:pStyle w:val="Normal"/>
        <w:numPr>
          <w:ilvl w:val="0"/>
          <w:numId w:val="2"/>
        </w:numPr>
        <w:jc w:val="both"/>
        <w:rPr>
          <w:rFonts w:ascii="Cantarell" w:hAnsi="Cantarell"/>
          <w:color w:val="808080" w:themeColor="background1" w:themeShade="80"/>
        </w:rPr>
      </w:pPr>
      <w:r>
        <w:rPr>
          <w:rFonts w:ascii="Cantarell" w:hAnsi="Cantarell"/>
          <w:color w:val="808080" w:themeColor="background1" w:themeShade="80"/>
        </w:rPr>
        <w:t>ProtocolVersion: Represents the protocol version that the caller needs the service to understand, it is composed by two numbers, major and minor and follows semantic rules, which means that if the major number is different the connection is refused, if the minor number varies then a successful connection can be established.</w:t>
      </w:r>
    </w:p>
    <w:p>
      <w:pPr>
        <w:pStyle w:val="Normal"/>
        <w:numPr>
          <w:ilvl w:val="0"/>
          <w:numId w:val="2"/>
        </w:numPr>
        <w:jc w:val="both"/>
        <w:rPr>
          <w:rFonts w:ascii="Cantarell" w:hAnsi="Cantarell"/>
          <w:color w:val="808080" w:themeColor="background1" w:themeShade="80"/>
        </w:rPr>
      </w:pPr>
      <w:r>
        <w:rPr>
          <w:rFonts w:ascii="Cantarell" w:hAnsi="Cantarell"/>
          <w:color w:val="808080" w:themeColor="background1" w:themeShade="80"/>
        </w:rPr>
        <w:t>CompressionAlgorithm (Default: zlib): A String that represents the algorithm that will be used to receive and send messages if CompressionRate is greater than 0. The default is zlib which a library is available in most development languages.</w:t>
      </w:r>
    </w:p>
    <w:p>
      <w:pPr>
        <w:pStyle w:val="Normal"/>
        <w:numPr>
          <w:ilvl w:val="0"/>
          <w:numId w:val="2"/>
        </w:numPr>
        <w:jc w:val="both"/>
        <w:rPr>
          <w:rFonts w:ascii="Cantarell" w:hAnsi="Cantarell"/>
          <w:color w:val="808080" w:themeColor="background1" w:themeShade="80"/>
        </w:rPr>
      </w:pPr>
      <w:r>
        <w:rPr>
          <w:rFonts w:ascii="Cantarell" w:hAnsi="Cantarell"/>
          <w:color w:val="808080" w:themeColor="background1" w:themeShade="80"/>
        </w:rPr>
        <w:t>CompressionRate: An integer between 0 and 9 that establishes the compression level in which the messages should be sent and received for this connection. 0 means no compression while 9 maximum compression</w:t>
      </w:r>
    </w:p>
    <w:p>
      <w:pPr>
        <w:pStyle w:val="Normal"/>
        <w:jc w:val="both"/>
        <w:rPr>
          <w:rFonts w:ascii="Cantarell" w:hAnsi="Cantarell"/>
          <w:color w:val="808080" w:themeColor="background1" w:themeShade="80"/>
        </w:rPr>
      </w:pPr>
      <w:r>
        <w:rPr>
          <w:rFonts w:ascii="Cantarell" w:hAnsi="Cantarell"/>
          <w:color w:val="808080" w:themeColor="background1" w:themeShade="80"/>
        </w:rPr>
        <w:t>Example:</w:t>
      </w:r>
    </w:p>
    <w:p>
      <w:pPr>
        <w:pStyle w:val="TextBody"/>
        <w:spacing w:before="120" w:after="26"/>
        <w:rPr>
          <w:rFonts w:ascii="Cantarell" w:hAnsi="Cantarell"/>
          <w:color w:val="808080" w:themeColor="background1" w:themeShade="80"/>
          <w:sz w:val="18"/>
        </w:rPr>
      </w:pPr>
      <w:r>
        <w:rPr>
          <w:rFonts w:ascii="Cantarell" w:hAnsi="Cantarell"/>
          <w:color w:val="808080" w:themeColor="background1" w:themeShade="80"/>
          <w:sz w:val="18"/>
        </w:rPr>
      </w:r>
      <w:r>
        <mc:AlternateContent>
          <mc:Choice Requires="wps">
            <w:drawing>
              <wp:anchor behindDoc="0" distT="0" distB="0" distL="0" distR="0" simplePos="0" locked="0" layoutInCell="1" allowOverlap="1" relativeHeight="2">
                <wp:simplePos x="0" y="0"/>
                <wp:positionH relativeFrom="column">
                  <wp:posOffset>276225</wp:posOffset>
                </wp:positionH>
                <wp:positionV relativeFrom="paragraph">
                  <wp:posOffset>6350</wp:posOffset>
                </wp:positionV>
                <wp:extent cx="5001260" cy="1563370"/>
                <wp:effectExtent l="0" t="0" r="0" b="0"/>
                <wp:wrapNone/>
                <wp:docPr id="3" name=""/>
                <a:graphic xmlns:a="http://schemas.openxmlformats.org/drawingml/2006/main">
                  <a:graphicData uri="http://schemas.microsoft.com/office/word/2010/wordprocessingShape">
                    <wps:wsp>
                      <wps:cNvSpPr txBox="1"/>
                      <wps:spPr>
                        <a:xfrm>
                          <a:off x="0" y="0"/>
                          <a:ext cx="5001260" cy="1563370"/>
                        </a:xfrm>
                        <a:prstGeom prst="rect"/>
                        <a:solidFill>
                          <a:srgbClr val="FFFBCC"/>
                        </a:solidFill>
                        <a:ln w="635">
                          <a:solidFill>
                            <a:srgbClr val="000000"/>
                          </a:solidFill>
                        </a:ln>
                      </wps:spPr>
                      <wps:txbx>
                        <w:txbxContent>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“NegotiateConnection”,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rFonts w:ascii="Cantarell" w:hAnsi="Cantarell" w:cs="Cantarell"/>
                                <w:color w:val="808080" w:themeColor="background1" w:themeShade="80"/>
                                <w:sz w:val="18"/>
                              </w:rPr>
                            </w:pPr>
                            <w:r>
                              <w:rPr>
                                <w:rFonts w:ascii="Cantarell" w:hAnsi="Cantarell"/>
                                <w:color w:val="808080" w:themeColor="background1" w:themeShade="80"/>
                                <w:sz w:val="18"/>
                                <w:szCs w:val="18"/>
                              </w:rPr>
                              <w:t xml:space="preserve">      </w:t>
                            </w:r>
                            <w:r>
                              <w:rPr>
                                <w:rFonts w:cs="Cantarell" w:ascii="Cantarell" w:hAnsi="Cantarell"/>
                                <w:color w:val="808080" w:themeColor="background1" w:themeShade="80"/>
                                <w:sz w:val="18"/>
                                <w:szCs w:val="18"/>
                              </w:rPr>
                              <w:t xml:space="preserve">       </w:t>
                            </w:r>
                            <w:bookmarkStart w:id="0" w:name="__DdeLink__1219_4191923005"/>
                            <w:r>
                              <w:rPr>
                                <w:rFonts w:cs="Cantarell" w:ascii="Cantarell" w:hAnsi="Cantarell"/>
                                <w:color w:val="808080" w:themeColor="background1" w:themeShade="80"/>
                                <w:sz w:val="18"/>
                                <w:szCs w:val="18"/>
                              </w:rPr>
                              <w:t>“</w:t>
                            </w:r>
                            <w:r>
                              <w:rPr>
                                <w:rFonts w:cs="Cantarell" w:ascii="Cantarell" w:hAnsi="Cantarell"/>
                                <w:color w:val="808080" w:themeColor="background1" w:themeShade="80"/>
                                <w:sz w:val="18"/>
                                <w:szCs w:val="18"/>
                              </w:rPr>
                              <w:t>ProtocolVersion</w:t>
                            </w:r>
                            <w:r>
                              <w:rPr>
                                <w:rFonts w:cs="Cantarell" w:ascii="Cantarell" w:hAnsi="Cantarell"/>
                                <w:color w:val="808080" w:themeColor="background1" w:themeShade="80"/>
                                <w:sz w:val="18"/>
                              </w:rPr>
                              <w:t>”: “1.0”,</w:t>
                            </w:r>
                            <w:bookmarkEnd w:id="0"/>
                          </w:p>
                          <w:p>
                            <w:pPr>
                              <w:pStyle w:val="FrameContents"/>
                              <w:overflowPunct w:val="true"/>
                              <w:spacing w:lineRule="auto" w:line="240" w:before="0" w:after="26"/>
                              <w:rPr>
                                <w:rFonts w:ascii="Cantarell" w:hAnsi="Cantarell"/>
                                <w:color w:val="808080" w:themeColor="background1" w:themeShade="80"/>
                                <w:sz w:val="18"/>
                                <w:szCs w:val="18"/>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szCs w:val="18"/>
                              </w:rPr>
                              <w:t>"CompressionAlgorithm": “zlib”,</w:t>
                            </w:r>
                          </w:p>
                          <w:p>
                            <w:pPr>
                              <w:pStyle w:val="FrameContents"/>
                              <w:overflowPunct w:val="true"/>
                              <w:spacing w:lineRule="auto" w:line="240" w:before="0" w:after="26"/>
                              <w:rPr>
                                <w:rFonts w:ascii="Cantarell" w:hAnsi="Cantarell"/>
                                <w:color w:val="808080" w:themeColor="background1" w:themeShade="80"/>
                                <w:sz w:val="18"/>
                                <w:szCs w:val="18"/>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szCs w:val="18"/>
                              </w:rPr>
                              <w:t>"CompressionRate": “3”</w:t>
                            </w:r>
                          </w:p>
                          <w:p>
                            <w:pPr>
                              <w:pStyle w:val="FrameContents"/>
                              <w:overflowPunct w:val="true"/>
                              <w:spacing w:lineRule="auto" w:line="240" w:before="0" w:after="26"/>
                              <w:rPr>
                                <w:rFonts w:ascii="Cantarell" w:hAnsi="Cantarell"/>
                                <w:color w:val="808080" w:themeColor="background1" w:themeShade="80"/>
                                <w:sz w:val="18"/>
                                <w:szCs w:val="18"/>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szCs w:val="18"/>
                              </w:rPr>
                              <w:t>}</w:t>
                            </w:r>
                          </w:p>
                          <w:p>
                            <w:pPr>
                              <w:pStyle w:val="FrameContents"/>
                              <w:overflowPunct w:val="true"/>
                              <w:spacing w:lineRule="auto" w:line="240" w:before="0" w:after="26"/>
                              <w:jc w:val="both"/>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szCs w:val="18"/>
                              </w:rPr>
                              <w:t>}</w:t>
                            </w:r>
                          </w:p>
                        </w:txbxContent>
                      </wps:txbx>
                      <wps:bodyPr anchor="t" lIns="0" tIns="0" rIns="0" bIns="0">
                        <a:noAutofit/>
                      </wps:bodyPr>
                    </wps:wsp>
                  </a:graphicData>
                </a:graphic>
              </wp:anchor>
            </w:drawing>
          </mc:Choice>
          <mc:Fallback>
            <w:pict>
              <v:rect fillcolor="#FFFBCC" strokecolor="#000000" strokeweight="0pt" style="position:absolute;rotation:0;width:393.8pt;height:123.1pt;mso-wrap-distance-left:0pt;mso-wrap-distance-right:0pt;mso-wrap-distance-top:0pt;mso-wrap-distance-bottom:0pt;margin-top:0.5pt;mso-position-vertical-relative:text;margin-left:21.75pt;mso-position-horizontal-relative:text">
                <v:textbox inset="0in,0in,0in,0in">
                  <w:txbxContent>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“NegotiateConnection”,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rFonts w:ascii="Cantarell" w:hAnsi="Cantarell" w:cs="Cantarell"/>
                          <w:color w:val="808080" w:themeColor="background1" w:themeShade="80"/>
                          <w:sz w:val="18"/>
                        </w:rPr>
                      </w:pPr>
                      <w:r>
                        <w:rPr>
                          <w:rFonts w:ascii="Cantarell" w:hAnsi="Cantarell"/>
                          <w:color w:val="808080" w:themeColor="background1" w:themeShade="80"/>
                          <w:sz w:val="18"/>
                          <w:szCs w:val="18"/>
                        </w:rPr>
                        <w:t xml:space="preserve">      </w:t>
                      </w:r>
                      <w:r>
                        <w:rPr>
                          <w:rFonts w:cs="Cantarell" w:ascii="Cantarell" w:hAnsi="Cantarell"/>
                          <w:color w:val="808080" w:themeColor="background1" w:themeShade="80"/>
                          <w:sz w:val="18"/>
                          <w:szCs w:val="18"/>
                        </w:rPr>
                        <w:t xml:space="preserve">       </w:t>
                      </w:r>
                      <w:bookmarkStart w:id="1" w:name="__DdeLink__1219_4191923005"/>
                      <w:r>
                        <w:rPr>
                          <w:rFonts w:cs="Cantarell" w:ascii="Cantarell" w:hAnsi="Cantarell"/>
                          <w:color w:val="808080" w:themeColor="background1" w:themeShade="80"/>
                          <w:sz w:val="18"/>
                          <w:szCs w:val="18"/>
                        </w:rPr>
                        <w:t>“</w:t>
                      </w:r>
                      <w:r>
                        <w:rPr>
                          <w:rFonts w:cs="Cantarell" w:ascii="Cantarell" w:hAnsi="Cantarell"/>
                          <w:color w:val="808080" w:themeColor="background1" w:themeShade="80"/>
                          <w:sz w:val="18"/>
                          <w:szCs w:val="18"/>
                        </w:rPr>
                        <w:t>ProtocolVersion</w:t>
                      </w:r>
                      <w:r>
                        <w:rPr>
                          <w:rFonts w:cs="Cantarell" w:ascii="Cantarell" w:hAnsi="Cantarell"/>
                          <w:color w:val="808080" w:themeColor="background1" w:themeShade="80"/>
                          <w:sz w:val="18"/>
                        </w:rPr>
                        <w:t>”: “1.0”,</w:t>
                      </w:r>
                      <w:bookmarkEnd w:id="1"/>
                    </w:p>
                    <w:p>
                      <w:pPr>
                        <w:pStyle w:val="FrameContents"/>
                        <w:overflowPunct w:val="true"/>
                        <w:spacing w:lineRule="auto" w:line="240" w:before="0" w:after="26"/>
                        <w:rPr>
                          <w:rFonts w:ascii="Cantarell" w:hAnsi="Cantarell"/>
                          <w:color w:val="808080" w:themeColor="background1" w:themeShade="80"/>
                          <w:sz w:val="18"/>
                          <w:szCs w:val="18"/>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szCs w:val="18"/>
                        </w:rPr>
                        <w:t>"CompressionAlgorithm": “zlib”,</w:t>
                      </w:r>
                    </w:p>
                    <w:p>
                      <w:pPr>
                        <w:pStyle w:val="FrameContents"/>
                        <w:overflowPunct w:val="true"/>
                        <w:spacing w:lineRule="auto" w:line="240" w:before="0" w:after="26"/>
                        <w:rPr>
                          <w:rFonts w:ascii="Cantarell" w:hAnsi="Cantarell"/>
                          <w:color w:val="808080" w:themeColor="background1" w:themeShade="80"/>
                          <w:sz w:val="18"/>
                          <w:szCs w:val="18"/>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szCs w:val="18"/>
                        </w:rPr>
                        <w:t>"CompressionRate": “3”</w:t>
                      </w:r>
                    </w:p>
                    <w:p>
                      <w:pPr>
                        <w:pStyle w:val="FrameContents"/>
                        <w:overflowPunct w:val="true"/>
                        <w:spacing w:lineRule="auto" w:line="240" w:before="0" w:after="26"/>
                        <w:rPr>
                          <w:rFonts w:ascii="Cantarell" w:hAnsi="Cantarell"/>
                          <w:color w:val="808080" w:themeColor="background1" w:themeShade="80"/>
                          <w:sz w:val="18"/>
                          <w:szCs w:val="18"/>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szCs w:val="18"/>
                        </w:rPr>
                        <w:t>}</w:t>
                      </w:r>
                    </w:p>
                    <w:p>
                      <w:pPr>
                        <w:pStyle w:val="FrameContents"/>
                        <w:overflowPunct w:val="true"/>
                        <w:spacing w:lineRule="auto" w:line="240" w:before="0" w:after="26"/>
                        <w:jc w:val="both"/>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szCs w:val="18"/>
                        </w:rPr>
                        <w:t>}</w:t>
                      </w:r>
                    </w:p>
                  </w:txbxContent>
                </v:textbox>
              </v:rect>
            </w:pict>
          </mc:Fallback>
        </mc:AlternateContent>
      </w:r>
    </w:p>
    <w:p>
      <w:pPr>
        <w:pStyle w:val="TextBody"/>
        <w:spacing w:before="120" w:after="26"/>
        <w:rPr>
          <w:rFonts w:ascii="Cantarell" w:hAnsi="Cantarell"/>
          <w:color w:val="808080" w:themeColor="background1" w:themeShade="80"/>
          <w:sz w:val="18"/>
        </w:rPr>
      </w:pPr>
      <w:r>
        <w:rPr>
          <w:rFonts w:ascii="Cantarell" w:hAnsi="Cantarell"/>
          <w:color w:val="808080" w:themeColor="background1" w:themeShade="80"/>
          <w:sz w:val="18"/>
        </w:rPr>
      </w:r>
    </w:p>
    <w:p>
      <w:pPr>
        <w:pStyle w:val="TextBody"/>
        <w:spacing w:before="120" w:after="26"/>
        <w:rPr>
          <w:rFonts w:ascii="Cantarell" w:hAnsi="Cantarell"/>
          <w:color w:val="808080" w:themeColor="background1" w:themeShade="80"/>
          <w:sz w:val="18"/>
        </w:rPr>
      </w:pPr>
      <w:r>
        <w:rPr>
          <w:rFonts w:ascii="Cantarell" w:hAnsi="Cantarell"/>
          <w:color w:val="808080" w:themeColor="background1" w:themeShade="80"/>
          <w:sz w:val="18"/>
        </w:rPr>
      </w:r>
    </w:p>
    <w:p>
      <w:pPr>
        <w:pStyle w:val="TextBody"/>
        <w:spacing w:before="120" w:after="26"/>
        <w:rPr>
          <w:rFonts w:ascii="Cantarell" w:hAnsi="Cantarell"/>
          <w:color w:val="808080" w:themeColor="background1" w:themeShade="80"/>
          <w:sz w:val="18"/>
        </w:rPr>
      </w:pPr>
      <w:r>
        <w:rPr>
          <w:rFonts w:ascii="Cantarell" w:hAnsi="Cantarell"/>
          <w:color w:val="808080" w:themeColor="background1" w:themeShade="80"/>
          <w:sz w:val="18"/>
        </w:rPr>
      </w:r>
    </w:p>
    <w:p>
      <w:pPr>
        <w:pStyle w:val="TextBody"/>
        <w:spacing w:before="120" w:after="26"/>
        <w:rPr>
          <w:rFonts w:ascii="Cantarell" w:hAnsi="Cantarell"/>
          <w:color w:val="808080" w:themeColor="background1" w:themeShade="80"/>
          <w:sz w:val="18"/>
        </w:rPr>
      </w:pPr>
      <w:r>
        <w:rPr>
          <w:rFonts w:ascii="Cantarell" w:hAnsi="Cantarell"/>
          <w:color w:val="808080" w:themeColor="background1" w:themeShade="80"/>
          <w:sz w:val="18"/>
        </w:rPr>
      </w:r>
    </w:p>
    <w:p>
      <w:pPr>
        <w:pStyle w:val="TextBody"/>
        <w:spacing w:before="120" w:after="26"/>
        <w:rPr>
          <w:rFonts w:ascii="Cantarell" w:hAnsi="Cantarell"/>
          <w:color w:val="808080" w:themeColor="background1" w:themeShade="80"/>
          <w:sz w:val="18"/>
        </w:rPr>
      </w:pPr>
      <w:r>
        <w:rPr>
          <w:rFonts w:ascii="Cantarell" w:hAnsi="Cantarell"/>
          <w:color w:val="808080" w:themeColor="background1" w:themeShade="80"/>
          <w:sz w:val="18"/>
        </w:rPr>
      </w:r>
    </w:p>
    <w:p>
      <w:pPr>
        <w:pStyle w:val="TextBody"/>
        <w:spacing w:before="120" w:after="26"/>
        <w:rPr>
          <w:rFonts w:ascii="Cantarell" w:hAnsi="Cantarell"/>
          <w:color w:val="808080" w:themeColor="background1" w:themeShade="80"/>
          <w:sz w:val="18"/>
        </w:rPr>
      </w:pPr>
      <w:r>
        <w:rPr>
          <w:rFonts w:ascii="Cantarell" w:hAnsi="Cantarell"/>
          <w:color w:val="808080" w:themeColor="background1" w:themeShade="80"/>
          <w:sz w:val="18"/>
        </w:rPr>
      </w:r>
    </w:p>
    <w:p>
      <w:pPr>
        <w:pStyle w:val="TextBody"/>
        <w:spacing w:before="120" w:after="26"/>
        <w:jc w:val="both"/>
        <w:rPr>
          <w:rFonts w:ascii="Cantarell" w:hAnsi="Cantarell"/>
          <w:color w:val="808080" w:themeColor="background1" w:themeShade="80"/>
          <w:sz w:val="18"/>
        </w:rPr>
      </w:pPr>
      <w:r>
        <w:rPr>
          <w:rFonts w:ascii="Cantarell" w:hAnsi="Cantarell"/>
          <w:color w:val="808080" w:themeColor="background1" w:themeShade="80"/>
          <w:sz w:val="18"/>
        </w:rPr>
      </w:r>
    </w:p>
    <w:p>
      <w:pPr>
        <w:pStyle w:val="TextBody"/>
        <w:spacing w:before="120" w:after="26"/>
        <w:jc w:val="both"/>
        <w:rPr>
          <w:rFonts w:ascii="Cantarell" w:hAnsi="Cantarell"/>
          <w:color w:val="0066B3"/>
          <w:sz w:val="18"/>
        </w:rPr>
      </w:pPr>
      <w:r>
        <w:rPr>
          <w:rFonts w:ascii="Cantarell" w:hAnsi="Cantarell"/>
          <w:color w:val="0066B3"/>
          <w:sz w:val="18"/>
        </w:rPr>
      </w:r>
    </w:p>
    <w:p>
      <w:pPr>
        <w:pStyle w:val="Normal"/>
        <w:jc w:val="both"/>
        <w:rPr>
          <w:rFonts w:ascii="Cantarell" w:hAnsi="Cantarell"/>
          <w:color w:val="006D6F"/>
        </w:rPr>
      </w:pPr>
      <w:r>
        <w:rPr>
          <w:rFonts w:ascii="Cantarell" w:hAnsi="Cantarell"/>
          <w:color w:val="006D6F"/>
        </w:rPr>
        <w:t>3.2] NegotiateConnectionResponse</w:t>
      </w:r>
    </w:p>
    <w:p>
      <w:pPr>
        <w:pStyle w:val="Normal"/>
        <w:jc w:val="both"/>
        <w:rPr>
          <w:rFonts w:ascii="Cantarell" w:hAnsi="Cantarell"/>
          <w:color w:val="808080" w:themeColor="background1" w:themeShade="80"/>
        </w:rPr>
      </w:pPr>
      <w:r>
        <w:rPr>
          <w:rFonts w:ascii="Cantarell" w:hAnsi="Cantarell"/>
          <w:color w:val="808080" w:themeColor="background1" w:themeShade="80"/>
        </w:rPr>
        <w:t>A message of this type should be sent by a service only in response to a previous incoming NegotiateConnection message.  It is composed by two fields:</w:t>
      </w:r>
    </w:p>
    <w:p>
      <w:pPr>
        <w:pStyle w:val="Normal"/>
        <w:numPr>
          <w:ilvl w:val="0"/>
          <w:numId w:val="2"/>
        </w:numPr>
        <w:jc w:val="both"/>
        <w:rPr>
          <w:rFonts w:ascii="Cantarell" w:hAnsi="Cantarell"/>
          <w:color w:val="808080" w:themeColor="background1" w:themeShade="80"/>
        </w:rPr>
      </w:pPr>
      <w:r>
        <w:rPr>
          <w:rFonts w:ascii="Cantarell" w:hAnsi="Cantarell"/>
          <w:color w:val="808080" w:themeColor="background1" w:themeShade="80"/>
        </w:rPr>
        <w:t>NegotiationStatus: An unsigned small integer value, 0 if negotiation was a failure and 1 if it was successful</w:t>
      </w:r>
    </w:p>
    <w:p>
      <w:pPr>
        <w:pStyle w:val="Normal"/>
        <w:numPr>
          <w:ilvl w:val="0"/>
          <w:numId w:val="2"/>
        </w:numPr>
        <w:jc w:val="both"/>
        <w:rPr>
          <w:rFonts w:ascii="Cantarell" w:hAnsi="Cantarell"/>
          <w:color w:val="808080" w:themeColor="background1" w:themeShade="80"/>
        </w:rPr>
      </w:pPr>
      <w:r>
        <w:rPr>
          <w:rFonts w:ascii="Cantarell" w:hAnsi="Cantarell"/>
          <w:color w:val="808080" w:themeColor="background1" w:themeShade="80"/>
        </w:rPr>
        <w:t>NegotiationComment:  A string value, useful to describe what exactly went wrong when the connection was rejected.</w:t>
      </w:r>
    </w:p>
    <w:p>
      <w:pPr>
        <w:pStyle w:val="Normal"/>
        <w:jc w:val="both"/>
        <w:rPr>
          <w:rFonts w:ascii="Cantarell" w:hAnsi="Cantarell"/>
          <w:color w:val="808080" w:themeColor="background1" w:themeShade="80"/>
        </w:rPr>
      </w:pPr>
      <w:r>
        <w:rPr>
          <w:rFonts w:ascii="Cantarell" w:hAnsi="Cantarell"/>
          <w:color w:val="808080" w:themeColor="background1" w:themeShade="80"/>
        </w:rPr>
        <w:t>Example:</w:t>
      </w:r>
    </w:p>
    <w:p>
      <w:pPr>
        <w:pStyle w:val="Normal"/>
        <w:jc w:val="both"/>
        <w:rPr>
          <w:rFonts w:ascii="Cantarell" w:hAnsi="Cantarell"/>
          <w:color w:val="595959"/>
        </w:rPr>
      </w:pPr>
      <w:r>
        <w:rPr>
          <w:rFonts w:ascii="Cantarell" w:hAnsi="Cantarell"/>
          <w:color w:val="595959"/>
        </w:rPr>
      </w:r>
      <w:r>
        <mc:AlternateContent>
          <mc:Choice Requires="wps">
            <w:drawing>
              <wp:anchor behindDoc="0" distT="0" distB="0" distL="0" distR="0" simplePos="0" locked="0" layoutInCell="1" allowOverlap="1" relativeHeight="3">
                <wp:simplePos x="0" y="0"/>
                <wp:positionH relativeFrom="column">
                  <wp:posOffset>190500</wp:posOffset>
                </wp:positionH>
                <wp:positionV relativeFrom="paragraph">
                  <wp:posOffset>115570</wp:posOffset>
                </wp:positionV>
                <wp:extent cx="5000625" cy="1733550"/>
                <wp:effectExtent l="0" t="0" r="0" b="0"/>
                <wp:wrapNone/>
                <wp:docPr id="4" name=""/>
                <a:graphic xmlns:a="http://schemas.openxmlformats.org/drawingml/2006/main">
                  <a:graphicData uri="http://schemas.microsoft.com/office/word/2010/wordprocessingShape">
                    <wps:wsp>
                      <wps:cNvSpPr txBox="1"/>
                      <wps:spPr>
                        <a:xfrm>
                          <a:off x="0" y="0"/>
                          <a:ext cx="5000625" cy="1733550"/>
                        </a:xfrm>
                        <a:prstGeom prst="rect"/>
                        <a:solidFill>
                          <a:srgbClr val="FFFBCC"/>
                        </a:solidFill>
                        <a:ln w="635">
                          <a:solidFill>
                            <a:srgbClr val="000000"/>
                          </a:solidFill>
                        </a:ln>
                      </wps:spPr>
                      <wps:txbx>
                        <w:txbxContent>
                          <w:p>
                            <w:pPr>
                              <w:pStyle w:val="FrameContents"/>
                              <w:overflowPunct w:val="true"/>
                              <w:spacing w:lineRule="auto" w:line="240" w:before="0" w:after="26"/>
                              <w:rPr>
                                <w:color w:val="808080" w:themeColor="background1" w:themeShade="80"/>
                              </w:rPr>
                            </w:pPr>
                            <w:r>
                              <w:rPr>
                                <w:color w:val="808080" w:themeColor="background1" w:themeShade="80"/>
                              </w:rPr>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“NegotiateConnectionReponse”,  </w:t>
                            </w:r>
                          </w:p>
                          <w:p>
                            <w:pPr>
                              <w:pStyle w:val="FrameContents"/>
                              <w:overflowPunct w:val="true"/>
                              <w:spacing w:lineRule="auto" w:line="240" w:before="0" w:after="26"/>
                              <w:rPr>
                                <w:color w:val="808080" w:themeColor="background1" w:themeShade="80"/>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NegotiationStatus”: “0”,</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NegotiationComment”: “Incompatible protocol version”</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lang w:val="es-ES"/>
                              </w:rPr>
                              <w:t>}</w:t>
                            </w:r>
                          </w:p>
                          <w:p>
                            <w:pPr>
                              <w:pStyle w:val="FrameContents"/>
                              <w:overflowPunct w:val="true"/>
                              <w:spacing w:lineRule="auto" w:line="240" w:before="0" w:after="26"/>
                              <w:jc w:val="both"/>
                              <w:rPr/>
                            </w:pPr>
                            <w:r>
                              <w:rPr>
                                <w:rFonts w:cs="Cantarell" w:ascii="Cantarell" w:hAnsi="Cantarell"/>
                                <w:color w:val="808080" w:themeColor="background1" w:themeShade="80"/>
                                <w:sz w:val="18"/>
                                <w:lang w:val="es-ES"/>
                              </w:rPr>
                              <w:t xml:space="preserve">  </w:t>
                            </w:r>
                            <w:r>
                              <w:rPr>
                                <w:rFonts w:cs="Cantarell" w:ascii="Cantarell" w:hAnsi="Cantarell"/>
                                <w:color w:val="808080" w:themeColor="background1" w:themeShade="80"/>
                                <w:sz w:val="18"/>
                                <w:lang w:val="es-ES"/>
                              </w:rPr>
                              <w:t>}</w:t>
                            </w:r>
                          </w:p>
                        </w:txbxContent>
                      </wps:txbx>
                      <wps:bodyPr anchor="t" lIns="0" tIns="0" rIns="0" bIns="0">
                        <a:noAutofit/>
                      </wps:bodyPr>
                    </wps:wsp>
                  </a:graphicData>
                </a:graphic>
              </wp:anchor>
            </w:drawing>
          </mc:Choice>
          <mc:Fallback>
            <w:pict>
              <v:rect fillcolor="#FFFBCC" strokecolor="#000000" strokeweight="0pt" style="position:absolute;rotation:0;width:393.75pt;height:136.5pt;mso-wrap-distance-left:0pt;mso-wrap-distance-right:0pt;mso-wrap-distance-top:0pt;mso-wrap-distance-bottom:0pt;margin-top:9.1pt;mso-position-vertical-relative:text;margin-left:15pt;mso-position-horizontal-relative:text">
                <v:textbox inset="0in,0in,0in,0in">
                  <w:txbxContent>
                    <w:p>
                      <w:pPr>
                        <w:pStyle w:val="FrameContents"/>
                        <w:overflowPunct w:val="true"/>
                        <w:spacing w:lineRule="auto" w:line="240" w:before="0" w:after="26"/>
                        <w:rPr>
                          <w:color w:val="808080" w:themeColor="background1" w:themeShade="80"/>
                        </w:rPr>
                      </w:pPr>
                      <w:r>
                        <w:rPr>
                          <w:color w:val="808080" w:themeColor="background1" w:themeShade="80"/>
                        </w:rPr>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“NegotiateConnectionReponse”,  </w:t>
                      </w:r>
                    </w:p>
                    <w:p>
                      <w:pPr>
                        <w:pStyle w:val="FrameContents"/>
                        <w:overflowPunct w:val="true"/>
                        <w:spacing w:lineRule="auto" w:line="240" w:before="0" w:after="26"/>
                        <w:rPr>
                          <w:color w:val="808080" w:themeColor="background1" w:themeShade="80"/>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NegotiationStatus”: “0”,</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NegotiationComment”: “Incompatible protocol version”</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lang w:val="es-ES"/>
                        </w:rPr>
                        <w:t>}</w:t>
                      </w:r>
                    </w:p>
                    <w:p>
                      <w:pPr>
                        <w:pStyle w:val="FrameContents"/>
                        <w:overflowPunct w:val="true"/>
                        <w:spacing w:lineRule="auto" w:line="240" w:before="0" w:after="26"/>
                        <w:jc w:val="both"/>
                        <w:rPr/>
                      </w:pPr>
                      <w:r>
                        <w:rPr>
                          <w:rFonts w:cs="Cantarell" w:ascii="Cantarell" w:hAnsi="Cantarell"/>
                          <w:color w:val="808080" w:themeColor="background1" w:themeShade="80"/>
                          <w:sz w:val="18"/>
                          <w:lang w:val="es-ES"/>
                        </w:rPr>
                        <w:t xml:space="preserve">  </w:t>
                      </w:r>
                      <w:r>
                        <w:rPr>
                          <w:rFonts w:cs="Cantarell" w:ascii="Cantarell" w:hAnsi="Cantarell"/>
                          <w:color w:val="808080" w:themeColor="background1" w:themeShade="80"/>
                          <w:sz w:val="18"/>
                          <w:lang w:val="es-ES"/>
                        </w:rPr>
                        <w:t>}</w:t>
                      </w:r>
                    </w:p>
                  </w:txbxContent>
                </v:textbox>
              </v:rect>
            </w:pict>
          </mc:Fallback>
        </mc:AlternateContent>
      </w:r>
    </w:p>
    <w:p>
      <w:pPr>
        <w:pStyle w:val="Normal"/>
        <w:jc w:val="both"/>
        <w:rPr>
          <w:rFonts w:ascii="Cantarell" w:hAnsi="Cantarell"/>
          <w:color w:val="595959"/>
        </w:rPr>
      </w:pPr>
      <w:r>
        <w:rPr>
          <w:rFonts w:ascii="Cantarell" w:hAnsi="Cantarell"/>
          <w:color w:val="595959"/>
        </w:rPr>
      </w:r>
    </w:p>
    <w:p>
      <w:pPr>
        <w:pStyle w:val="Normal"/>
        <w:jc w:val="both"/>
        <w:rPr>
          <w:rFonts w:ascii="Cantarell" w:hAnsi="Cantarell"/>
          <w:color w:val="595959"/>
        </w:rPr>
      </w:pPr>
      <w:r>
        <w:rPr>
          <w:rFonts w:ascii="Cantarell" w:hAnsi="Cantarell"/>
          <w:color w:val="595959"/>
        </w:rPr>
      </w:r>
    </w:p>
    <w:p>
      <w:pPr>
        <w:pStyle w:val="Normal"/>
        <w:jc w:val="both"/>
        <w:rPr>
          <w:rFonts w:ascii="Cantarell" w:hAnsi="Cantarell"/>
          <w:color w:val="595959"/>
        </w:rPr>
      </w:pPr>
      <w:r>
        <w:rPr>
          <w:rFonts w:ascii="Cantarell" w:hAnsi="Cantarell"/>
          <w:color w:val="595959"/>
        </w:rPr>
      </w:r>
    </w:p>
    <w:p>
      <w:pPr>
        <w:pStyle w:val="Normal"/>
        <w:jc w:val="both"/>
        <w:rPr>
          <w:rFonts w:ascii="Cantarell" w:hAnsi="Cantarell"/>
          <w:color w:val="595959"/>
        </w:rPr>
      </w:pPr>
      <w:r>
        <w:rPr>
          <w:rFonts w:ascii="Cantarell" w:hAnsi="Cantarell"/>
          <w:color w:val="595959"/>
        </w:rPr>
      </w:r>
    </w:p>
    <w:p>
      <w:pPr>
        <w:pStyle w:val="Normal"/>
        <w:jc w:val="both"/>
        <w:rPr>
          <w:rFonts w:ascii="Cantarell" w:hAnsi="Cantarell"/>
          <w:color w:val="595959"/>
        </w:rPr>
      </w:pPr>
      <w:r>
        <w:rPr>
          <w:rFonts w:ascii="Cantarell" w:hAnsi="Cantarell"/>
          <w:color w:val="595959"/>
        </w:rPr>
      </w:r>
    </w:p>
    <w:p>
      <w:pPr>
        <w:pStyle w:val="Normal"/>
        <w:jc w:val="both"/>
        <w:rPr>
          <w:rFonts w:ascii="Cantarell" w:hAnsi="Cantarell"/>
          <w:color w:val="595959"/>
        </w:rPr>
      </w:pPr>
      <w:r>
        <w:rPr>
          <w:rFonts w:ascii="Cantarell" w:hAnsi="Cantarell"/>
          <w:color w:val="595959"/>
        </w:rPr>
      </w:r>
    </w:p>
    <w:p>
      <w:pPr>
        <w:pStyle w:val="Normal"/>
        <w:jc w:val="both"/>
        <w:rPr>
          <w:rFonts w:ascii="Cantarell" w:hAnsi="Cantarell"/>
          <w:color w:val="006D6F"/>
        </w:rPr>
      </w:pPr>
      <w:r>
        <w:rPr>
          <w:rFonts w:ascii="Cantarell" w:hAnsi="Cantarell"/>
          <w:color w:val="006D6F"/>
        </w:rPr>
        <w:t>3.3] Request</w:t>
      </w:r>
    </w:p>
    <w:p>
      <w:pPr>
        <w:pStyle w:val="Normal"/>
        <w:jc w:val="both"/>
        <w:rPr>
          <w:rFonts w:ascii="Cantarell" w:hAnsi="Cantarell"/>
          <w:color w:val="808080" w:themeColor="background1" w:themeShade="80"/>
        </w:rPr>
      </w:pPr>
      <w:r>
        <w:rPr>
          <w:rFonts w:ascii="Cantarell" w:hAnsi="Cantarell"/>
          <w:color w:val="808080" w:themeColor="background1" w:themeShade="80"/>
        </w:rPr>
        <w:t>A caller service must send a Request object to execute a method offered by some service inside the Nulstar microservice’s network.</w:t>
      </w:r>
    </w:p>
    <w:p>
      <w:pPr>
        <w:pStyle w:val="Normal"/>
        <w:jc w:val="both"/>
        <w:rPr>
          <w:rFonts w:ascii="Cantarell" w:hAnsi="Cantarell"/>
          <w:color w:val="808080" w:themeColor="background1" w:themeShade="80"/>
        </w:rPr>
      </w:pPr>
      <w:r>
        <w:rPr>
          <w:rFonts w:ascii="Cantarell" w:hAnsi="Cantarell"/>
          <w:color w:val="808080" w:themeColor="background1" w:themeShade="80"/>
        </w:rPr>
        <w:t>If two or more methods are enclosed in a single request object, then the methods should be executed in sequential order and a Response should be sent consolidating all responses, if one of the requests fails then the whole operation is considered a failure.</w:t>
      </w:r>
    </w:p>
    <w:p>
      <w:pPr>
        <w:pStyle w:val="Normal"/>
        <w:jc w:val="both"/>
        <w:rPr>
          <w:rFonts w:ascii="Cantarell" w:hAnsi="Cantarell"/>
          <w:color w:val="808080" w:themeColor="background1" w:themeShade="80"/>
        </w:rPr>
      </w:pPr>
      <w:r>
        <w:rPr>
          <w:rFonts w:ascii="Cantarell" w:hAnsi="Cantarell"/>
          <w:color w:val="808080" w:themeColor="background1" w:themeShade="80"/>
        </w:rPr>
        <w:t>It is composed by five fields:</w:t>
      </w:r>
    </w:p>
    <w:p>
      <w:pPr>
        <w:pStyle w:val="ListParagraph"/>
        <w:numPr>
          <w:ilvl w:val="0"/>
          <w:numId w:val="5"/>
        </w:numPr>
        <w:jc w:val="both"/>
        <w:rPr>
          <w:rFonts w:ascii="Cantarell" w:hAnsi="Cantarell"/>
          <w:color w:val="808080" w:themeColor="background1" w:themeShade="80"/>
        </w:rPr>
      </w:pPr>
      <w:r>
        <w:rPr>
          <w:rFonts w:ascii="Cantarell" w:hAnsi="Cantarell"/>
          <w:color w:val="808080" w:themeColor="background1" w:themeShade="80"/>
        </w:rPr>
        <w:t>RequestAck (Default: 0): This is a</w:t>
      </w:r>
      <w:ins w:id="1" w:author="Berzeck" w:date="2018-11-14T05:05:00Z">
        <w:r>
          <w:rPr>
            <w:rFonts w:ascii="Cantarell" w:hAnsi="Cantarell"/>
            <w:color w:val="808080" w:themeColor="background1" w:themeShade="80"/>
          </w:rPr>
          <w:t xml:space="preserve"> </w:t>
        </w:r>
      </w:ins>
      <w:r>
        <w:rPr>
          <w:rFonts w:ascii="Cantarell" w:hAnsi="Cantarell"/>
          <w:color w:val="808080" w:themeColor="background1" w:themeShade="80"/>
        </w:rPr>
        <w:t>boolean</w:t>
      </w:r>
      <w:ins w:id="2" w:author="Berzeck" w:date="2018-11-14T05:05:00Z">
        <w:r>
          <w:rPr>
            <w:rFonts w:ascii="Cantarell" w:hAnsi="Cantarell"/>
            <w:color w:val="808080" w:themeColor="background1" w:themeShade="80"/>
          </w:rPr>
          <w:t xml:space="preserve"> </w:t>
        </w:r>
      </w:ins>
      <w:r>
        <w:rPr>
          <w:rFonts w:ascii="Cantarell" w:hAnsi="Cantarell"/>
          <w:color w:val="808080" w:themeColor="background1" w:themeShade="80"/>
        </w:rPr>
        <w:t>value.</w:t>
      </w:r>
    </w:p>
    <w:p>
      <w:pPr>
        <w:pStyle w:val="ListParagraph"/>
        <w:numPr>
          <w:ilvl w:val="1"/>
          <w:numId w:val="5"/>
        </w:numPr>
        <w:jc w:val="both"/>
        <w:rPr>
          <w:rFonts w:ascii="Cantarell" w:hAnsi="Cantarell"/>
          <w:color w:val="808080" w:themeColor="background1" w:themeShade="80"/>
        </w:rPr>
      </w:pPr>
      <w:r>
        <w:rPr>
          <w:rFonts w:ascii="Cantarell" w:hAnsi="Cantarell"/>
          <w:color w:val="808080" w:themeColor="background1" w:themeShade="80"/>
        </w:rPr>
        <w:t>0: The Microserver that made the request expects only a Response message, if it subscribed to the function then it may expect many Response messages.</w:t>
      </w:r>
    </w:p>
    <w:p>
      <w:pPr>
        <w:pStyle w:val="ListParagraph"/>
        <w:numPr>
          <w:ilvl w:val="1"/>
          <w:numId w:val="5"/>
        </w:numPr>
        <w:jc w:val="both"/>
        <w:rPr>
          <w:rFonts w:ascii="Cantarell" w:hAnsi="Cantarell"/>
          <w:color w:val="808080" w:themeColor="background1" w:themeShade="80"/>
        </w:rPr>
      </w:pPr>
      <w:r>
        <w:rPr>
          <w:rFonts w:ascii="Cantarell" w:hAnsi="Cantarell"/>
          <w:color w:val="808080" w:themeColor="background1" w:themeShade="80"/>
        </w:rPr>
        <w:t>1: The Microserver that made the request expects exactly one Ack message and also a Response message, if it subscribed to the function then it may expect many Response messages.</w:t>
      </w:r>
    </w:p>
    <w:p>
      <w:pPr>
        <w:pStyle w:val="TextBody"/>
        <w:numPr>
          <w:ilvl w:val="0"/>
          <w:numId w:val="1"/>
        </w:numPr>
        <w:jc w:val="both"/>
        <w:rPr>
          <w:rFonts w:ascii="Cantarell" w:hAnsi="Cantarell"/>
          <w:color w:val="808080" w:themeColor="background1" w:themeShade="80"/>
        </w:rPr>
      </w:pPr>
      <w:r>
        <w:rPr>
          <w:rFonts w:ascii="Cantarell" w:hAnsi="Cantarell"/>
          <w:color w:val="808080" w:themeColor="background1" w:themeShade="80"/>
        </w:rPr>
        <w:t xml:space="preserve">SubscriptionEventCounter: This is an unsigned integer that specifies how many events do the target methods need to process before sending back another Response request, the first Response is always sent as soon as possible. </w:t>
      </w:r>
    </w:p>
    <w:p>
      <w:pPr>
        <w:pStyle w:val="TextBody"/>
        <w:ind w:left="720" w:hanging="0"/>
        <w:jc w:val="both"/>
        <w:rPr>
          <w:rFonts w:ascii="Cantarell" w:hAnsi="Cantarell"/>
          <w:color w:val="808080" w:themeColor="background1" w:themeShade="80"/>
        </w:rPr>
      </w:pPr>
      <w:r>
        <w:rPr>
          <w:rFonts w:ascii="Cantarell" w:hAnsi="Cantarell"/>
          <w:color w:val="808080" w:themeColor="background1" w:themeShade="80"/>
        </w:rPr>
        <w:t>For example, if the requested method is GetHeight and this parameter is set to 5 then the service will send back responses only after 5 blocks have been processed.</w:t>
      </w:r>
    </w:p>
    <w:p>
      <w:pPr>
        <w:pStyle w:val="TextBody"/>
        <w:ind w:left="720" w:hanging="0"/>
        <w:jc w:val="both"/>
        <w:rPr>
          <w:rFonts w:ascii="Cantarell" w:hAnsi="Cantarell"/>
          <w:color w:val="808080" w:themeColor="background1" w:themeShade="80"/>
        </w:rPr>
      </w:pPr>
      <w:r>
        <w:rPr>
          <w:rFonts w:ascii="Cantarell" w:hAnsi="Cantarell"/>
          <w:color w:val="808080" w:themeColor="background1" w:themeShade="80"/>
        </w:rPr>
        <w:t>0 means the method should send a Response only once; this is the default value.</w:t>
      </w:r>
    </w:p>
    <w:p>
      <w:pPr>
        <w:pStyle w:val="TextBody"/>
        <w:numPr>
          <w:ilvl w:val="0"/>
          <w:numId w:val="1"/>
        </w:numPr>
        <w:jc w:val="both"/>
        <w:rPr>
          <w:rFonts w:ascii="Cantarell" w:hAnsi="Cantarell"/>
          <w:color w:val="808080" w:themeColor="background1" w:themeShade="80"/>
        </w:rPr>
      </w:pPr>
      <w:r>
        <w:rPr>
          <w:rFonts w:ascii="Cantarell" w:hAnsi="Cantarell"/>
          <w:color w:val="808080" w:themeColor="background1" w:themeShade="80"/>
        </w:rPr>
        <w:t xml:space="preserve">SubscriptionPeriod: This is an unsigned integer that specifies how many seconds do the target methods need to wait before sending back another Response request, the first Response is always sent as soon as possible. </w:t>
      </w:r>
    </w:p>
    <w:p>
      <w:pPr>
        <w:pStyle w:val="TextBody"/>
        <w:ind w:left="720" w:hanging="0"/>
        <w:jc w:val="both"/>
        <w:rPr>
          <w:rFonts w:ascii="Cantarell" w:hAnsi="Cantarell"/>
          <w:color w:val="808080" w:themeColor="background1" w:themeShade="80"/>
        </w:rPr>
      </w:pPr>
      <w:r>
        <w:rPr>
          <w:rFonts w:ascii="Cantarell" w:hAnsi="Cantarell"/>
          <w:color w:val="808080" w:themeColor="background1" w:themeShade="80"/>
        </w:rPr>
        <w:t>For example, if the requested method is GetHeight and this parameter is set to 5 then the service will send back responses only after 5 seconds have passed.</w:t>
      </w:r>
    </w:p>
    <w:p>
      <w:pPr>
        <w:pStyle w:val="TextBody"/>
        <w:ind w:left="720" w:hanging="0"/>
        <w:jc w:val="both"/>
        <w:rPr>
          <w:rFonts w:ascii="Cantarell" w:hAnsi="Cantarell"/>
          <w:color w:val="808080" w:themeColor="background1" w:themeShade="80"/>
        </w:rPr>
      </w:pPr>
      <w:r>
        <w:rPr>
          <w:rFonts w:ascii="Cantarell" w:hAnsi="Cantarell"/>
          <w:color w:val="808080" w:themeColor="background1" w:themeShade="80"/>
        </w:rPr>
        <w:t>0 means the method should send a Response only once; this is the default value.</w:t>
      </w:r>
    </w:p>
    <w:p>
      <w:pPr>
        <w:pStyle w:val="TextBody"/>
        <w:numPr>
          <w:ilvl w:val="0"/>
          <w:numId w:val="4"/>
        </w:numPr>
        <w:jc w:val="both"/>
        <w:rPr>
          <w:rFonts w:ascii="Cantarell" w:hAnsi="Cantarell"/>
          <w:color w:val="808080" w:themeColor="background1" w:themeShade="80"/>
        </w:rPr>
      </w:pPr>
      <w:r>
        <w:rPr>
          <w:rFonts w:ascii="Cantarell" w:hAnsi="Cantarell"/>
          <w:color w:val="808080" w:themeColor="background1" w:themeShade="80"/>
        </w:rPr>
        <w:t>SubscriptionRange: If the event defined in the target microservice returns a number, this is a string that represents the set of numbers that will trigger a Response. The string is a pair of signed decimal numbers, the first one is the lower bound, empty if not available and the second one is the higher bound. If the pair starts or ends with “(“ or “)” respectively then it means that the number is not included, if the pair pair starts or ends with “[“ or “]” respectively then it means that the number is included.</w:t>
      </w:r>
    </w:p>
    <w:p>
      <w:pPr>
        <w:pStyle w:val="TextBody"/>
        <w:ind w:left="720" w:hanging="0"/>
        <w:jc w:val="both"/>
        <w:rPr>
          <w:rFonts w:ascii="Cantarell" w:hAnsi="Cantarell"/>
          <w:color w:val="808080" w:themeColor="background1" w:themeShade="80"/>
        </w:rPr>
      </w:pPr>
      <w:r>
        <w:rPr>
          <w:rFonts w:ascii="Cantarell" w:hAnsi="Cantarell"/>
          <w:color w:val="808080" w:themeColor="background1" w:themeShade="80"/>
        </w:rPr>
        <w:t>Example: Assume we only want to be notified only when the balance is equal or greater to 1000. Then the getbalance request should be sent with “[1000, )” string as SubscriptionRange parameter.</w:t>
      </w:r>
    </w:p>
    <w:p>
      <w:pPr>
        <w:pStyle w:val="TextBody"/>
        <w:numPr>
          <w:ilvl w:val="0"/>
          <w:numId w:val="4"/>
        </w:numPr>
        <w:jc w:val="both"/>
        <w:rPr>
          <w:rStyle w:val="Bullets"/>
          <w:rFonts w:ascii="Cambria" w:hAnsi="Cambria"/>
          <w:color w:val="808080" w:themeColor="background1" w:themeShade="80"/>
        </w:rPr>
      </w:pPr>
      <w:r>
        <w:rPr>
          <w:rFonts w:ascii="Cantarell" w:hAnsi="Cantarell"/>
          <w:color w:val="808080" w:themeColor="background1" w:themeShade="80"/>
        </w:rPr>
        <w:t>ResponseMaxSize: An unsigned integer which specifies the maximum number of objects that the method should return, a value of zero (the default) means no limit</w:t>
      </w:r>
    </w:p>
    <w:p>
      <w:pPr>
        <w:pStyle w:val="TextBody"/>
        <w:numPr>
          <w:ilvl w:val="0"/>
          <w:numId w:val="1"/>
        </w:numPr>
        <w:jc w:val="both"/>
        <w:rPr>
          <w:rFonts w:ascii="Cantarell" w:hAnsi="Cantarell"/>
          <w:color w:val="808080" w:themeColor="background1" w:themeShade="80"/>
        </w:rPr>
      </w:pPr>
      <w:r>
        <w:rPr>
          <w:rFonts w:ascii="Cantarell" w:hAnsi="Cantarell"/>
          <w:color w:val="808080" w:themeColor="background1" w:themeShade="80"/>
        </w:rPr>
        <w:t xml:space="preserve">RequestMethods: An array that holds all methods being requested with their respective parameters </w:t>
      </w:r>
    </w:p>
    <w:p>
      <w:pPr>
        <w:pStyle w:val="TextBody"/>
        <w:jc w:val="both"/>
        <w:rPr>
          <w:rFonts w:ascii="Cantarell" w:hAnsi="Cantarell"/>
          <w:color w:val="808080" w:themeColor="background1" w:themeShade="80"/>
        </w:rPr>
      </w:pPr>
      <w:r>
        <w:rPr>
          <w:rFonts w:ascii="Cantarell" w:hAnsi="Cantarell"/>
          <w:color w:val="808080" w:themeColor="background1" w:themeShade="80"/>
        </w:rPr>
        <w:t>E</w:t>
      </w:r>
      <w:r>
        <w:rPr>
          <w:rFonts w:ascii="Cantarell" w:hAnsi="Cantarell"/>
          <w:color w:val="808080" w:themeColor="background1" w:themeShade="80"/>
        </w:rPr>
        <w:t xml:space="preserve">xample: </w:t>
      </w:r>
      <w:r>
        <mc:AlternateContent>
          <mc:Choice Requires="wps">
            <w:drawing>
              <wp:anchor behindDoc="0" distT="0" distB="0" distL="0" distR="0" simplePos="0" locked="0" layoutInCell="1" allowOverlap="1" relativeHeight="5">
                <wp:simplePos x="0" y="0"/>
                <wp:positionH relativeFrom="column">
                  <wp:posOffset>262255</wp:posOffset>
                </wp:positionH>
                <wp:positionV relativeFrom="paragraph">
                  <wp:posOffset>313055</wp:posOffset>
                </wp:positionV>
                <wp:extent cx="5001260" cy="3973195"/>
                <wp:effectExtent l="0" t="0" r="0" b="0"/>
                <wp:wrapNone/>
                <wp:docPr id="5" name=""/>
                <a:graphic xmlns:a="http://schemas.openxmlformats.org/drawingml/2006/main">
                  <a:graphicData uri="http://schemas.microsoft.com/office/word/2010/wordprocessingShape">
                    <wps:wsp>
                      <wps:cNvSpPr txBox="1"/>
                      <wps:spPr>
                        <a:xfrm>
                          <a:off x="0" y="0"/>
                          <a:ext cx="5001260" cy="3973195"/>
                        </a:xfrm>
                        <a:prstGeom prst="rect"/>
                        <a:solidFill>
                          <a:srgbClr val="FFFBCC"/>
                        </a:solidFill>
                        <a:ln w="635">
                          <a:solidFill>
                            <a:srgbClr val="000000"/>
                          </a:solidFill>
                        </a:ln>
                      </wps:spPr>
                      <wps:txbx>
                        <w:txbxContent>
                          <w:p>
                            <w:pPr>
                              <w:pStyle w:val="FrameContents"/>
                              <w:overflowPunct w:val="true"/>
                              <w:spacing w:lineRule="auto" w:line="240" w:before="0" w:after="26"/>
                              <w:rPr/>
                            </w:pPr>
                            <w:r>
                              <w:rPr/>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w:t>
                            </w:r>
                            <w:r>
                              <w:rPr>
                                <w:rFonts w:cs="Cantarell" w:ascii="Cantarell" w:hAnsi="Cantarell"/>
                                <w:color w:val="808080" w:themeColor="background1" w:themeShade="80"/>
                                <w:sz w:val="18"/>
                                <w:szCs w:val="18"/>
                              </w:rPr>
                              <w:t>“Request</w:t>
                            </w:r>
                            <w:r>
                              <w:rPr>
                                <w:rFonts w:cs="Cantarell" w:ascii="Cantarell" w:hAnsi="Cantarell"/>
                                <w:color w:val="808080" w:themeColor="background1" w:themeShade="80"/>
                                <w:sz w:val="18"/>
                              </w:rPr>
                              <w:t>”</w:t>
                            </w: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RequestAck”: “0”,</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SubscriptionEventCounter”: “3”,</w:t>
                            </w:r>
                          </w:p>
                          <w:p>
                            <w:pPr>
                              <w:pStyle w:val="FrameContents"/>
                              <w:overflowPunct w:val="true"/>
                              <w:spacing w:lineRule="auto" w:line="240" w:before="0" w:after="26"/>
                              <w:rPr>
                                <w:rFonts w:ascii="Cantarell" w:hAnsi="Cantarell" w:cs="Cantarell"/>
                                <w:color w:val="808080" w:themeColor="background1" w:themeShade="80"/>
                                <w:sz w:val="18"/>
                              </w:rPr>
                            </w:pP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SubscriptionPeriod”: “0”,</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SubscriptionRange”: “0”,</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ResponseMaxSize: “0”,</w:t>
                            </w:r>
                          </w:p>
                          <w:p>
                            <w:pPr>
                              <w:pStyle w:val="FrameContents"/>
                              <w:overflowPunct w:val="true"/>
                              <w:spacing w:lineRule="auto" w:line="240" w:before="0" w:after="26"/>
                              <w:rPr>
                                <w:rFonts w:ascii="Cantarell" w:hAnsi="Cantarell" w:cs="Cantarell"/>
                                <w:color w:val="808080" w:themeColor="background1" w:themeShade="80"/>
                                <w:sz w:val="18"/>
                              </w:rPr>
                            </w:pP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RequestMethods”: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GetBalance”: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Address”: “N234rFr4Rtgg5ref4$45tgg5f43335emcnd”</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GetHeight”: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 xml:space="preserve">}            </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jc w:val="both"/>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txbxContent>
                      </wps:txbx>
                      <wps:bodyPr anchor="t" lIns="0" tIns="0" rIns="0" bIns="0">
                        <a:noAutofit/>
                      </wps:bodyPr>
                    </wps:wsp>
                  </a:graphicData>
                </a:graphic>
              </wp:anchor>
            </w:drawing>
          </mc:Choice>
          <mc:Fallback>
            <w:pict>
              <v:rect fillcolor="#FFFBCC" strokecolor="#000000" strokeweight="0pt" style="position:absolute;rotation:0;width:393.8pt;height:312.85pt;mso-wrap-distance-left:0pt;mso-wrap-distance-right:0pt;mso-wrap-distance-top:0pt;mso-wrap-distance-bottom:0pt;margin-top:24.65pt;mso-position-vertical-relative:text;margin-left:20.65pt;mso-position-horizontal-relative:text">
                <v:textbox inset="0in,0in,0in,0in">
                  <w:txbxContent>
                    <w:p>
                      <w:pPr>
                        <w:pStyle w:val="FrameContents"/>
                        <w:overflowPunct w:val="true"/>
                        <w:spacing w:lineRule="auto" w:line="240" w:before="0" w:after="26"/>
                        <w:rPr/>
                      </w:pPr>
                      <w:r>
                        <w:rPr/>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w:t>
                      </w:r>
                      <w:r>
                        <w:rPr>
                          <w:rFonts w:cs="Cantarell" w:ascii="Cantarell" w:hAnsi="Cantarell"/>
                          <w:color w:val="808080" w:themeColor="background1" w:themeShade="80"/>
                          <w:sz w:val="18"/>
                          <w:szCs w:val="18"/>
                        </w:rPr>
                        <w:t>“Request</w:t>
                      </w:r>
                      <w:r>
                        <w:rPr>
                          <w:rFonts w:cs="Cantarell" w:ascii="Cantarell" w:hAnsi="Cantarell"/>
                          <w:color w:val="808080" w:themeColor="background1" w:themeShade="80"/>
                          <w:sz w:val="18"/>
                        </w:rPr>
                        <w:t>”</w:t>
                      </w: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RequestAck”: “0”,</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SubscriptionEventCounter”: “3”,</w:t>
                      </w:r>
                    </w:p>
                    <w:p>
                      <w:pPr>
                        <w:pStyle w:val="FrameContents"/>
                        <w:overflowPunct w:val="true"/>
                        <w:spacing w:lineRule="auto" w:line="240" w:before="0" w:after="26"/>
                        <w:rPr>
                          <w:rFonts w:ascii="Cantarell" w:hAnsi="Cantarell" w:cs="Cantarell"/>
                          <w:color w:val="808080" w:themeColor="background1" w:themeShade="80"/>
                          <w:sz w:val="18"/>
                        </w:rPr>
                      </w:pP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SubscriptionPeriod”: “0”,</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SubscriptionRange”: “0”,</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ResponseMaxSize: “0”,</w:t>
                      </w:r>
                    </w:p>
                    <w:p>
                      <w:pPr>
                        <w:pStyle w:val="FrameContents"/>
                        <w:overflowPunct w:val="true"/>
                        <w:spacing w:lineRule="auto" w:line="240" w:before="0" w:after="26"/>
                        <w:rPr>
                          <w:rFonts w:ascii="Cantarell" w:hAnsi="Cantarell" w:cs="Cantarell"/>
                          <w:color w:val="808080" w:themeColor="background1" w:themeShade="80"/>
                          <w:sz w:val="18"/>
                        </w:rPr>
                      </w:pP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RequestMethods”: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GetBalance”: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Address”: “N234rFr4Rtgg5ref4$45tgg5f43335emcnd”</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GetHeight”: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 xml:space="preserve">}            </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jc w:val="both"/>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txbxContent>
                </v:textbox>
              </v:rect>
            </w:pict>
          </mc:Fallback>
        </mc:AlternateConten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color w:val="808080" w:themeColor="background1" w:themeShade="80"/>
        </w:rPr>
      </w:pPr>
      <w:r>
        <w:rPr>
          <w:rFonts w:ascii="Cantarell" w:hAnsi="Cantarell"/>
          <w:color w:val="808080" w:themeColor="background1" w:themeShade="80"/>
        </w:rPr>
        <w:t>In this example the caller will get one response after the target service has processed 3 blocks, an ‘event’ is defined by the target service and corresponds always to the first method requested</w:t>
      </w:r>
    </w:p>
    <w:p>
      <w:pPr>
        <w:pStyle w:val="Normal"/>
        <w:jc w:val="both"/>
        <w:rPr>
          <w:rFonts w:ascii="Cantarell" w:hAnsi="Cantarell"/>
        </w:rPr>
      </w:pPr>
      <w:r>
        <w:rPr>
          <w:rFonts w:ascii="Cantarell" w:hAnsi="Cantarell"/>
        </w:rPr>
      </w:r>
    </w:p>
    <w:p>
      <w:pPr>
        <w:pStyle w:val="Normal"/>
        <w:jc w:val="both"/>
        <w:rPr>
          <w:rFonts w:ascii="Cantarell" w:hAnsi="Cantarell"/>
          <w:color w:val="006D6F"/>
        </w:rPr>
      </w:pPr>
      <w:r>
        <w:rPr>
          <w:rFonts w:ascii="Cantarell" w:hAnsi="Cantarell"/>
          <w:color w:val="006D6F"/>
        </w:rPr>
      </w:r>
    </w:p>
    <w:p>
      <w:pPr>
        <w:pStyle w:val="Normal"/>
        <w:jc w:val="both"/>
        <w:rPr>
          <w:rFonts w:ascii="Cantarell" w:hAnsi="Cantarell"/>
          <w:color w:val="006D6F"/>
        </w:rPr>
      </w:pPr>
      <w:r>
        <w:rPr>
          <w:rFonts w:ascii="Cantarell" w:hAnsi="Cantarell"/>
          <w:color w:val="006D6F"/>
        </w:rPr>
        <w:t xml:space="preserve">3.4] Unsubscribe </w:t>
      </w:r>
    </w:p>
    <w:p>
      <w:pPr>
        <w:pStyle w:val="Normal"/>
        <w:jc w:val="both"/>
        <w:rPr>
          <w:rFonts w:ascii="Cantarell" w:hAnsi="Cantarell"/>
          <w:color w:val="808080" w:themeColor="background1" w:themeShade="80"/>
        </w:rPr>
      </w:pPr>
      <w:r>
        <w:rPr>
          <w:rFonts w:ascii="Cantarell" w:hAnsi="Cantarell"/>
          <w:color w:val="808080" w:themeColor="background1" w:themeShade="80"/>
        </w:rPr>
        <w:t>When a service no longer wants to receive Responses from the method it subscribed then it must send an Unsubscribe message to the target service.</w:t>
      </w:r>
    </w:p>
    <w:p>
      <w:pPr>
        <w:pStyle w:val="Normal"/>
        <w:jc w:val="both"/>
        <w:rPr>
          <w:rFonts w:ascii="Cantarell" w:hAnsi="Cantarell"/>
          <w:color w:val="808080" w:themeColor="background1" w:themeShade="80"/>
        </w:rPr>
      </w:pPr>
      <w:r>
        <w:rPr>
          <w:rFonts w:ascii="Cantarell" w:hAnsi="Cantarell"/>
          <w:color w:val="808080" w:themeColor="background1" w:themeShade="80"/>
        </w:rPr>
        <w:t>It is composed by one field:</w:t>
      </w:r>
    </w:p>
    <w:p>
      <w:pPr>
        <w:pStyle w:val="TextBody"/>
        <w:numPr>
          <w:ilvl w:val="0"/>
          <w:numId w:val="1"/>
        </w:numPr>
        <w:jc w:val="both"/>
        <w:rPr>
          <w:rFonts w:ascii="Cantarell" w:hAnsi="Cantarell"/>
          <w:color w:val="808080" w:themeColor="background1" w:themeShade="80"/>
        </w:rPr>
      </w:pPr>
      <w:r>
        <w:rPr>
          <w:rFonts w:ascii="Cantarell" w:hAnsi="Cantarell"/>
          <w:color w:val="808080" w:themeColor="background1" w:themeShade="80"/>
        </w:rPr>
        <w:t>UnsubscribeMethods: An array that holds all methods that the caller wants to unsubscribe</w:t>
      </w:r>
    </w:p>
    <w:p>
      <w:pPr>
        <w:pStyle w:val="TextBody"/>
        <w:jc w:val="both"/>
        <w:rPr>
          <w:rFonts w:ascii="Cantarell" w:hAnsi="Cantarell"/>
          <w:color w:val="808080" w:themeColor="background1" w:themeShade="80"/>
        </w:rPr>
      </w:pPr>
      <w:r>
        <w:rPr>
          <w:rFonts w:ascii="Cantarell" w:hAnsi="Cantarell"/>
          <w:color w:val="808080" w:themeColor="background1" w:themeShade="80"/>
        </w:rPr>
        <w:t>Example:</w:t>
      </w:r>
    </w:p>
    <w:p>
      <w:pPr>
        <w:pStyle w:val="TextBody"/>
        <w:jc w:val="both"/>
        <w:rPr>
          <w:rFonts w:ascii="Cantarell" w:hAnsi="Cantarell"/>
        </w:rPr>
      </w:pPr>
      <w:r>
        <w:rPr>
          <w:rFonts w:ascii="Cantarell" w:hAnsi="Cantarell"/>
        </w:rPr>
      </w:r>
      <w:r>
        <mc:AlternateContent>
          <mc:Choice Requires="wps">
            <w:drawing>
              <wp:anchor behindDoc="0" distT="0" distB="0" distL="0" distR="0" simplePos="0" locked="0" layoutInCell="1" allowOverlap="1" relativeHeight="4">
                <wp:simplePos x="0" y="0"/>
                <wp:positionH relativeFrom="column">
                  <wp:posOffset>262255</wp:posOffset>
                </wp:positionH>
                <wp:positionV relativeFrom="paragraph">
                  <wp:posOffset>163195</wp:posOffset>
                </wp:positionV>
                <wp:extent cx="5001260" cy="2073275"/>
                <wp:effectExtent l="0" t="0" r="0" b="0"/>
                <wp:wrapNone/>
                <wp:docPr id="6" name=""/>
                <a:graphic xmlns:a="http://schemas.openxmlformats.org/drawingml/2006/main">
                  <a:graphicData uri="http://schemas.microsoft.com/office/word/2010/wordprocessingShape">
                    <wps:wsp>
                      <wps:cNvSpPr txBox="1"/>
                      <wps:spPr>
                        <a:xfrm>
                          <a:off x="0" y="0"/>
                          <a:ext cx="5001260" cy="2073275"/>
                        </a:xfrm>
                        <a:prstGeom prst="rect"/>
                        <a:solidFill>
                          <a:srgbClr val="FFFBCC"/>
                        </a:solidFill>
                        <a:ln w="635">
                          <a:solidFill>
                            <a:srgbClr val="000000"/>
                          </a:solidFill>
                        </a:ln>
                      </wps:spPr>
                      <wps:txbx>
                        <w:txbxContent>
                          <w:p>
                            <w:pPr>
                              <w:pStyle w:val="FrameContents"/>
                              <w:overflowPunct w:val="true"/>
                              <w:spacing w:lineRule="auto" w:line="240" w:before="0" w:after="26"/>
                              <w:rPr/>
                            </w:pPr>
                            <w:r>
                              <w:rPr/>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w:t>
                            </w:r>
                            <w:r>
                              <w:rPr>
                                <w:rFonts w:cs="Cantarell" w:ascii="Cantarell" w:hAnsi="Cantarell"/>
                                <w:color w:val="808080" w:themeColor="background1" w:themeShade="80"/>
                                <w:sz w:val="18"/>
                                <w:szCs w:val="18"/>
                              </w:rPr>
                              <w:t>“Unsubscribe</w:t>
                            </w:r>
                            <w:r>
                              <w:rPr>
                                <w:rFonts w:cs="Cantarell" w:ascii="Cantarell" w:hAnsi="Cantarell"/>
                                <w:color w:val="808080" w:themeColor="background1" w:themeShade="80"/>
                                <w:sz w:val="18"/>
                              </w:rPr>
                              <w:t>”</w:t>
                            </w:r>
                            <w:r>
                              <w:rPr>
                                <w:rFonts w:ascii="Cantarell" w:hAnsi="Cantarell"/>
                                <w:color w:val="808080" w:themeColor="background1" w:themeShade="80"/>
                                <w:sz w:val="18"/>
                                <w:szCs w:val="18"/>
                              </w:rPr>
                              <w:t xml:space="preserve">,  </w:t>
                            </w:r>
                          </w:p>
                          <w:p>
                            <w:pPr>
                              <w:pStyle w:val="FrameContents"/>
                              <w:overflowPunct w:val="true"/>
                              <w:spacing w:lineRule="auto" w:line="240" w:before="0" w:after="26"/>
                              <w:rPr>
                                <w:color w:val="808080" w:themeColor="background1" w:themeShade="80"/>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UnsubscribeMethods”: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GetBalance”,</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 xml:space="preserve">GetHeight”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lang w:val="es-ES"/>
                              </w:rPr>
                              <w:t>}</w:t>
                            </w:r>
                          </w:p>
                          <w:p>
                            <w:pPr>
                              <w:pStyle w:val="FrameContents"/>
                              <w:overflowPunct w:val="true"/>
                              <w:spacing w:lineRule="auto" w:line="240" w:before="0" w:after="26"/>
                              <w:jc w:val="both"/>
                              <w:rPr/>
                            </w:pPr>
                            <w:r>
                              <w:rPr>
                                <w:rFonts w:cs="Cantarell" w:ascii="Cantarell" w:hAnsi="Cantarell"/>
                                <w:color w:val="808080" w:themeColor="background1" w:themeShade="80"/>
                                <w:sz w:val="18"/>
                                <w:lang w:val="es-ES"/>
                              </w:rPr>
                              <w:t xml:space="preserve">  </w:t>
                            </w:r>
                            <w:r>
                              <w:rPr>
                                <w:rFonts w:cs="Cantarell" w:ascii="Cantarell" w:hAnsi="Cantarell"/>
                                <w:color w:val="808080" w:themeColor="background1" w:themeShade="80"/>
                                <w:sz w:val="18"/>
                                <w:lang w:val="es-ES"/>
                              </w:rPr>
                              <w:t>}</w:t>
                            </w:r>
                          </w:p>
                        </w:txbxContent>
                      </wps:txbx>
                      <wps:bodyPr anchor="t" lIns="0" tIns="0" rIns="0" bIns="0">
                        <a:noAutofit/>
                      </wps:bodyPr>
                    </wps:wsp>
                  </a:graphicData>
                </a:graphic>
              </wp:anchor>
            </w:drawing>
          </mc:Choice>
          <mc:Fallback>
            <w:pict>
              <v:rect fillcolor="#FFFBCC" strokecolor="#000000" strokeweight="0pt" style="position:absolute;rotation:0;width:393.8pt;height:163.25pt;mso-wrap-distance-left:0pt;mso-wrap-distance-right:0pt;mso-wrap-distance-top:0pt;mso-wrap-distance-bottom:0pt;margin-top:12.85pt;mso-position-vertical-relative:text;margin-left:20.65pt;mso-position-horizontal-relative:text">
                <v:textbox inset="0in,0in,0in,0in">
                  <w:txbxContent>
                    <w:p>
                      <w:pPr>
                        <w:pStyle w:val="FrameContents"/>
                        <w:overflowPunct w:val="true"/>
                        <w:spacing w:lineRule="auto" w:line="240" w:before="0" w:after="26"/>
                        <w:rPr/>
                      </w:pPr>
                      <w:r>
                        <w:rPr/>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w:t>
                      </w:r>
                      <w:r>
                        <w:rPr>
                          <w:rFonts w:cs="Cantarell" w:ascii="Cantarell" w:hAnsi="Cantarell"/>
                          <w:color w:val="808080" w:themeColor="background1" w:themeShade="80"/>
                          <w:sz w:val="18"/>
                          <w:szCs w:val="18"/>
                        </w:rPr>
                        <w:t>“Unsubscribe</w:t>
                      </w:r>
                      <w:r>
                        <w:rPr>
                          <w:rFonts w:cs="Cantarell" w:ascii="Cantarell" w:hAnsi="Cantarell"/>
                          <w:color w:val="808080" w:themeColor="background1" w:themeShade="80"/>
                          <w:sz w:val="18"/>
                        </w:rPr>
                        <w:t>”</w:t>
                      </w:r>
                      <w:r>
                        <w:rPr>
                          <w:rFonts w:ascii="Cantarell" w:hAnsi="Cantarell"/>
                          <w:color w:val="808080" w:themeColor="background1" w:themeShade="80"/>
                          <w:sz w:val="18"/>
                          <w:szCs w:val="18"/>
                        </w:rPr>
                        <w:t xml:space="preserve">,  </w:t>
                      </w:r>
                    </w:p>
                    <w:p>
                      <w:pPr>
                        <w:pStyle w:val="FrameContents"/>
                        <w:overflowPunct w:val="true"/>
                        <w:spacing w:lineRule="auto" w:line="240" w:before="0" w:after="26"/>
                        <w:rPr>
                          <w:color w:val="808080" w:themeColor="background1" w:themeShade="80"/>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UnsubscribeMethods”: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GetBalance”,</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 xml:space="preserve">GetHeight”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lang w:val="es-ES"/>
                        </w:rPr>
                        <w:t>}</w:t>
                      </w:r>
                    </w:p>
                    <w:p>
                      <w:pPr>
                        <w:pStyle w:val="FrameContents"/>
                        <w:overflowPunct w:val="true"/>
                        <w:spacing w:lineRule="auto" w:line="240" w:before="0" w:after="26"/>
                        <w:jc w:val="both"/>
                        <w:rPr/>
                      </w:pPr>
                      <w:r>
                        <w:rPr>
                          <w:rFonts w:cs="Cantarell" w:ascii="Cantarell" w:hAnsi="Cantarell"/>
                          <w:color w:val="808080" w:themeColor="background1" w:themeShade="80"/>
                          <w:sz w:val="18"/>
                          <w:lang w:val="es-ES"/>
                        </w:rPr>
                        <w:t xml:space="preserve">  </w:t>
                      </w:r>
                      <w:r>
                        <w:rPr>
                          <w:rFonts w:cs="Cantarell" w:ascii="Cantarell" w:hAnsi="Cantarell"/>
                          <w:color w:val="808080" w:themeColor="background1" w:themeShade="80"/>
                          <w:sz w:val="18"/>
                          <w:lang w:val="es-ES"/>
                        </w:rPr>
                        <w:t>}</w:t>
                      </w:r>
                    </w:p>
                  </w:txbxContent>
                </v:textbox>
              </v:rect>
            </w:pict>
          </mc:Fallback>
        </mc:AlternateContent>
      </w:r>
    </w:p>
    <w:p>
      <w:pPr>
        <w:pStyle w:val="TextBody"/>
        <w:ind w:left="720" w:hanging="0"/>
        <w:jc w:val="both"/>
        <w:rPr>
          <w:rFonts w:ascii="Cantarell" w:hAnsi="Cantarell"/>
        </w:rPr>
      </w:pPr>
      <w:r>
        <w:rPr>
          <w:rFonts w:ascii="Cantarell" w:hAnsi="Cantarell"/>
        </w:rPr>
      </w:r>
    </w:p>
    <w:p>
      <w:pPr>
        <w:pStyle w:val="Normal"/>
        <w:jc w:val="both"/>
        <w:rPr>
          <w:rFonts w:ascii="Cantarell" w:hAnsi="Cantarell"/>
          <w:color w:val="006D6F"/>
        </w:rPr>
      </w:pPr>
      <w:r>
        <w:rPr>
          <w:rFonts w:ascii="Cantarell" w:hAnsi="Cantarell"/>
          <w:color w:val="006D6F"/>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color w:val="006D6F"/>
        </w:rPr>
      </w:pPr>
      <w:r>
        <w:rPr>
          <w:rFonts w:ascii="Cantarell" w:hAnsi="Cantarell"/>
          <w:color w:val="006D6F"/>
        </w:rPr>
      </w:r>
    </w:p>
    <w:p>
      <w:pPr>
        <w:pStyle w:val="Normal"/>
        <w:jc w:val="both"/>
        <w:rPr>
          <w:rFonts w:ascii="Cantarell" w:hAnsi="Cantarell"/>
          <w:color w:val="006D6F"/>
        </w:rPr>
      </w:pPr>
      <w:r>
        <w:rPr>
          <w:rFonts w:ascii="Cantarell" w:hAnsi="Cantarell"/>
          <w:color w:val="006D6F"/>
        </w:rPr>
        <w:t>3.5] Response</w:t>
      </w:r>
    </w:p>
    <w:p>
      <w:pPr>
        <w:pStyle w:val="Normal"/>
        <w:jc w:val="both"/>
        <w:rPr>
          <w:rFonts w:ascii="Cantarell" w:hAnsi="Cantarell"/>
          <w:color w:val="808080" w:themeColor="background1" w:themeShade="80"/>
        </w:rPr>
      </w:pPr>
      <w:r>
        <w:rPr>
          <w:rFonts w:ascii="Cantarell" w:hAnsi="Cantarell"/>
          <w:color w:val="808080" w:themeColor="background1" w:themeShade="80"/>
        </w:rPr>
        <w:t>When the target service finished processing a request, a Response should be sent with the result of the operation. Responses should be sent ONLY when a Request message was received previously, if the Request message subscribes to a function then many Responses may be sent referring to the same Request.</w:t>
      </w:r>
    </w:p>
    <w:p>
      <w:pPr>
        <w:pStyle w:val="Normal"/>
        <w:jc w:val="both"/>
        <w:rPr>
          <w:rFonts w:ascii="Cantarell" w:hAnsi="Cantarell"/>
          <w:color w:val="808080" w:themeColor="background1" w:themeShade="80"/>
        </w:rPr>
      </w:pPr>
      <w:r>
        <w:rPr>
          <w:rFonts w:ascii="Cantarell" w:hAnsi="Cantarell"/>
          <w:color w:val="808080" w:themeColor="background1" w:themeShade="80"/>
        </w:rPr>
        <w:t>It is composed by six fields:</w:t>
      </w:r>
    </w:p>
    <w:p>
      <w:pPr>
        <w:pStyle w:val="TextBody"/>
        <w:numPr>
          <w:ilvl w:val="0"/>
          <w:numId w:val="1"/>
        </w:numPr>
        <w:jc w:val="both"/>
        <w:rPr>
          <w:rFonts w:ascii="Cantarell" w:hAnsi="Cantarell"/>
          <w:color w:val="808080" w:themeColor="background1" w:themeShade="80"/>
        </w:rPr>
      </w:pPr>
      <w:r>
        <w:rPr>
          <w:rFonts w:ascii="Cantarell" w:hAnsi="Cantarell"/>
          <w:color w:val="808080" w:themeColor="background1" w:themeShade="80"/>
        </w:rPr>
        <w:t>RequestID: This is the original request ID referred by a Request message</w:t>
      </w:r>
    </w:p>
    <w:p>
      <w:pPr>
        <w:pStyle w:val="TextBody"/>
        <w:numPr>
          <w:ilvl w:val="0"/>
          <w:numId w:val="1"/>
        </w:numPr>
        <w:jc w:val="both"/>
        <w:rPr>
          <w:rFonts w:ascii="Cantarell" w:hAnsi="Cantarell"/>
          <w:color w:val="808080" w:themeColor="background1" w:themeShade="80"/>
        </w:rPr>
      </w:pPr>
      <w:r>
        <w:rPr>
          <w:rFonts w:ascii="Cantarell" w:hAnsi="Cantarell"/>
          <w:color w:val="808080" w:themeColor="background1" w:themeShade="80"/>
        </w:rPr>
        <w:t>ResponseProcessingTime: The time that the target service took to process the request in miliseconds.</w:t>
      </w:r>
    </w:p>
    <w:p>
      <w:pPr>
        <w:pStyle w:val="TextBody"/>
        <w:numPr>
          <w:ilvl w:val="0"/>
          <w:numId w:val="1"/>
        </w:numPr>
        <w:jc w:val="both"/>
        <w:rPr>
          <w:rFonts w:ascii="Cantarell" w:hAnsi="Cantarell"/>
          <w:color w:val="808080" w:themeColor="background1" w:themeShade="80"/>
        </w:rPr>
      </w:pPr>
      <w:r>
        <w:rPr>
          <w:rFonts w:ascii="Cantarell" w:hAnsi="Cantarell"/>
          <w:color w:val="808080" w:themeColor="background1" w:themeShade="80"/>
        </w:rPr>
        <w:t>ResponseStatus: The response status, 1 if successful, 0 otherwise.</w:t>
      </w:r>
    </w:p>
    <w:p>
      <w:pPr>
        <w:pStyle w:val="TextBody"/>
        <w:numPr>
          <w:ilvl w:val="0"/>
          <w:numId w:val="1"/>
        </w:numPr>
        <w:jc w:val="both"/>
        <w:rPr>
          <w:rFonts w:ascii="Cantarell" w:hAnsi="Cantarell"/>
          <w:color w:val="808080" w:themeColor="background1" w:themeShade="80"/>
        </w:rPr>
      </w:pPr>
      <w:r>
        <w:rPr>
          <w:rFonts w:ascii="Cantarell" w:hAnsi="Cantarell"/>
          <w:color w:val="808080" w:themeColor="background1" w:themeShade="80"/>
        </w:rPr>
        <w:t>ResponseComment: A string that could offer more clarification about the result of the process.</w:t>
      </w:r>
    </w:p>
    <w:p>
      <w:pPr>
        <w:pStyle w:val="TextBody"/>
        <w:numPr>
          <w:ilvl w:val="0"/>
          <w:numId w:val="1"/>
        </w:numPr>
        <w:jc w:val="both"/>
        <w:rPr>
          <w:rFonts w:ascii="Cantarell" w:hAnsi="Cantarell"/>
          <w:color w:val="808080" w:themeColor="background1" w:themeShade="80"/>
        </w:rPr>
      </w:pPr>
      <w:r>
        <w:rPr>
          <w:rFonts w:ascii="Cantarell" w:hAnsi="Cantarell"/>
          <w:color w:val="808080" w:themeColor="background1" w:themeShade="80"/>
        </w:rPr>
        <w:t>ResponseMaxSize: The maximum number of objects that the response contains per request.</w:t>
      </w:r>
    </w:p>
    <w:p>
      <w:pPr>
        <w:pStyle w:val="TextBody"/>
        <w:numPr>
          <w:ilvl w:val="0"/>
          <w:numId w:val="1"/>
        </w:numPr>
        <w:jc w:val="both"/>
        <w:rPr>
          <w:rFonts w:ascii="Cantarell" w:hAnsi="Cantarell"/>
          <w:color w:val="808080" w:themeColor="background1" w:themeShade="80"/>
        </w:rPr>
      </w:pPr>
      <w:r>
        <w:rPr>
          <w:rFonts w:ascii="Cantarell" w:hAnsi="Cantarell"/>
          <w:color w:val="808080" w:themeColor="background1" w:themeShade="80"/>
        </w:rPr>
        <w:t>ResponseData: An object that contains the result of the method processed, one object per request.</w:t>
      </w:r>
    </w:p>
    <w:p>
      <w:pPr>
        <w:pStyle w:val="TextBody"/>
        <w:ind w:left="720" w:hanging="0"/>
        <w:jc w:val="both"/>
        <w:rPr>
          <w:rFonts w:ascii="Cantarell" w:hAnsi="Cantarell"/>
          <w:color w:val="808080" w:themeColor="background1" w:themeShade="80"/>
        </w:rPr>
      </w:pPr>
      <w:r>
        <w:rPr>
          <w:rFonts w:ascii="Cantarell" w:hAnsi="Cantarell"/>
          <w:color w:val="808080" w:themeColor="background1" w:themeShade="80"/>
        </w:rPr>
      </w:r>
    </w:p>
    <w:p>
      <w:pPr>
        <w:pStyle w:val="TextBody"/>
        <w:jc w:val="both"/>
        <w:rPr>
          <w:rFonts w:ascii="Cantarell" w:hAnsi="Cantarell"/>
          <w:color w:val="808080" w:themeColor="background1" w:themeShade="80"/>
        </w:rPr>
      </w:pPr>
      <w:r>
        <w:rPr>
          <w:rFonts w:ascii="Cantarell" w:hAnsi="Cantarell"/>
          <w:color w:val="808080" w:themeColor="background1" w:themeShade="80"/>
        </w:rPr>
        <w:t xml:space="preserve">Example: </w:t>
      </w:r>
    </w:p>
    <w:p>
      <w:pPr>
        <w:pStyle w:val="Normal"/>
        <w:jc w:val="both"/>
        <w:rPr>
          <w:rFonts w:ascii="Cantarell" w:hAnsi="Cantarell"/>
        </w:rPr>
      </w:pPr>
      <w:r>
        <w:rPr>
          <w:rFonts w:ascii="Cantarell" w:hAnsi="Cantarell"/>
        </w:rPr>
      </w:r>
      <w:r>
        <mc:AlternateContent>
          <mc:Choice Requires="wps">
            <w:drawing>
              <wp:anchor behindDoc="0" distT="0" distB="0" distL="0" distR="0" simplePos="0" locked="0" layoutInCell="1" allowOverlap="1" relativeHeight="6">
                <wp:simplePos x="0" y="0"/>
                <wp:positionH relativeFrom="column">
                  <wp:posOffset>262255</wp:posOffset>
                </wp:positionH>
                <wp:positionV relativeFrom="paragraph">
                  <wp:posOffset>57150</wp:posOffset>
                </wp:positionV>
                <wp:extent cx="5001260" cy="3636010"/>
                <wp:effectExtent l="0" t="0" r="0" b="0"/>
                <wp:wrapNone/>
                <wp:docPr id="7" name=""/>
                <a:graphic xmlns:a="http://schemas.openxmlformats.org/drawingml/2006/main">
                  <a:graphicData uri="http://schemas.microsoft.com/office/word/2010/wordprocessingShape">
                    <wps:wsp>
                      <wps:cNvSpPr txBox="1"/>
                      <wps:spPr>
                        <a:xfrm>
                          <a:off x="0" y="0"/>
                          <a:ext cx="5001260" cy="3636010"/>
                        </a:xfrm>
                        <a:prstGeom prst="rect"/>
                        <a:solidFill>
                          <a:srgbClr val="FFFBCC"/>
                        </a:solidFill>
                        <a:ln w="635">
                          <a:solidFill>
                            <a:srgbClr val="000000"/>
                          </a:solidFill>
                        </a:ln>
                      </wps:spPr>
                      <wps:txbx>
                        <w:txbxContent>
                          <w:p>
                            <w:pPr>
                              <w:pStyle w:val="FrameContents"/>
                              <w:overflowPunct w:val="true"/>
                              <w:spacing w:lineRule="auto" w:line="240" w:before="0" w:after="26"/>
                              <w:rPr/>
                            </w:pPr>
                            <w:r>
                              <w:rPr/>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w:t>
                            </w:r>
                            <w:r>
                              <w:rPr>
                                <w:rFonts w:cs="Cantarell" w:ascii="Cantarell" w:hAnsi="Cantarell"/>
                                <w:color w:val="808080" w:themeColor="background1" w:themeShade="80"/>
                                <w:sz w:val="18"/>
                                <w:szCs w:val="18"/>
                              </w:rPr>
                              <w:t>“Response</w:t>
                            </w:r>
                            <w:r>
                              <w:rPr>
                                <w:rFonts w:cs="Cantarell" w:ascii="Cantarell" w:hAnsi="Cantarell"/>
                                <w:color w:val="808080" w:themeColor="background1" w:themeShade="80"/>
                                <w:sz w:val="18"/>
                              </w:rPr>
                              <w:t>”</w:t>
                            </w:r>
                            <w:r>
                              <w:rPr>
                                <w:rFonts w:ascii="Cantarell" w:hAnsi="Cantarell"/>
                                <w:color w:val="808080" w:themeColor="background1" w:themeShade="80"/>
                                <w:sz w:val="18"/>
                                <w:szCs w:val="18"/>
                              </w:rPr>
                              <w:t xml:space="preserve">,  </w:t>
                            </w:r>
                          </w:p>
                          <w:p>
                            <w:pPr>
                              <w:pStyle w:val="FrameContents"/>
                              <w:overflowPunct w:val="true"/>
                              <w:spacing w:lineRule="auto" w:line="240" w:before="0" w:after="26"/>
                              <w:rPr>
                                <w:color w:val="808080" w:themeColor="background1" w:themeShade="80"/>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RequestID”: “sdj8jcf8899ekffEFefee”,</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ResponseProcessingTime”: “13”,</w:t>
                            </w:r>
                          </w:p>
                          <w:p>
                            <w:pPr>
                              <w:pStyle w:val="FrameContents"/>
                              <w:overflowPunct w:val="true"/>
                              <w:spacing w:lineRule="auto" w:line="240" w:before="0" w:after="26"/>
                              <w:rPr>
                                <w:rFonts w:ascii="Cantarell" w:hAnsi="Cantarell" w:cs="Cantarell"/>
                                <w:color w:val="808080" w:themeColor="background1" w:themeShade="80"/>
                                <w:sz w:val="18"/>
                              </w:rPr>
                            </w:pP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ResponseStatus”: “1”</w:t>
                            </w:r>
                          </w:p>
                          <w:p>
                            <w:pPr>
                              <w:pStyle w:val="FrameContents"/>
                              <w:overflowPunct w:val="true"/>
                              <w:spacing w:lineRule="auto" w:line="240" w:before="0" w:after="26"/>
                              <w:rPr>
                                <w:rFonts w:ascii="Cantarell" w:hAnsi="Cantarell" w:cs="Cantarell"/>
                                <w:color w:val="808080" w:themeColor="background1" w:themeShade="80"/>
                                <w:sz w:val="18"/>
                              </w:rPr>
                            </w:pP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ResponseComment”: “Congratulations! Processing was completed successfully!”</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ResponseMaxSize”: “0”</w:t>
                            </w:r>
                          </w:p>
                          <w:p>
                            <w:pPr>
                              <w:pStyle w:val="FrameContents"/>
                              <w:overflowPunct w:val="true"/>
                              <w:spacing w:lineRule="auto" w:line="240" w:before="0" w:after="26"/>
                              <w:rPr>
                                <w:rFonts w:ascii="Cantarell" w:hAnsi="Cantarell" w:cs="Cantarell"/>
                                <w:color w:val="808080" w:themeColor="background1" w:themeShade="80"/>
                                <w:sz w:val="18"/>
                              </w:rPr>
                            </w:pP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ResponseData”: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GetBalance”: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Balance”: “25000”</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GetHeight”: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Height”: “45454655454”</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jc w:val="both"/>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txbxContent>
                      </wps:txbx>
                      <wps:bodyPr anchor="t" lIns="0" tIns="0" rIns="0" bIns="0">
                        <a:noAutofit/>
                      </wps:bodyPr>
                    </wps:wsp>
                  </a:graphicData>
                </a:graphic>
              </wp:anchor>
            </w:drawing>
          </mc:Choice>
          <mc:Fallback>
            <w:pict>
              <v:rect fillcolor="#FFFBCC" strokecolor="#000000" strokeweight="0pt" style="position:absolute;rotation:0;width:393.8pt;height:286.3pt;mso-wrap-distance-left:0pt;mso-wrap-distance-right:0pt;mso-wrap-distance-top:0pt;mso-wrap-distance-bottom:0pt;margin-top:4.5pt;mso-position-vertical-relative:text;margin-left:20.65pt;mso-position-horizontal-relative:text">
                <v:textbox inset="0in,0in,0in,0in">
                  <w:txbxContent>
                    <w:p>
                      <w:pPr>
                        <w:pStyle w:val="FrameContents"/>
                        <w:overflowPunct w:val="true"/>
                        <w:spacing w:lineRule="auto" w:line="240" w:before="0" w:after="26"/>
                        <w:rPr/>
                      </w:pPr>
                      <w:r>
                        <w:rPr/>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w:t>
                      </w:r>
                      <w:r>
                        <w:rPr>
                          <w:rFonts w:cs="Cantarell" w:ascii="Cantarell" w:hAnsi="Cantarell"/>
                          <w:color w:val="808080" w:themeColor="background1" w:themeShade="80"/>
                          <w:sz w:val="18"/>
                          <w:szCs w:val="18"/>
                        </w:rPr>
                        <w:t>“Response</w:t>
                      </w:r>
                      <w:r>
                        <w:rPr>
                          <w:rFonts w:cs="Cantarell" w:ascii="Cantarell" w:hAnsi="Cantarell"/>
                          <w:color w:val="808080" w:themeColor="background1" w:themeShade="80"/>
                          <w:sz w:val="18"/>
                        </w:rPr>
                        <w:t>”</w:t>
                      </w:r>
                      <w:r>
                        <w:rPr>
                          <w:rFonts w:ascii="Cantarell" w:hAnsi="Cantarell"/>
                          <w:color w:val="808080" w:themeColor="background1" w:themeShade="80"/>
                          <w:sz w:val="18"/>
                          <w:szCs w:val="18"/>
                        </w:rPr>
                        <w:t xml:space="preserve">,  </w:t>
                      </w:r>
                    </w:p>
                    <w:p>
                      <w:pPr>
                        <w:pStyle w:val="FrameContents"/>
                        <w:overflowPunct w:val="true"/>
                        <w:spacing w:lineRule="auto" w:line="240" w:before="0" w:after="26"/>
                        <w:rPr>
                          <w:color w:val="808080" w:themeColor="background1" w:themeShade="80"/>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RequestID”: “sdj8jcf8899ekffEFefee”,</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ResponseProcessingTime”: “13”,</w:t>
                      </w:r>
                    </w:p>
                    <w:p>
                      <w:pPr>
                        <w:pStyle w:val="FrameContents"/>
                        <w:overflowPunct w:val="true"/>
                        <w:spacing w:lineRule="auto" w:line="240" w:before="0" w:after="26"/>
                        <w:rPr>
                          <w:rFonts w:ascii="Cantarell" w:hAnsi="Cantarell" w:cs="Cantarell"/>
                          <w:color w:val="808080" w:themeColor="background1" w:themeShade="80"/>
                          <w:sz w:val="18"/>
                        </w:rPr>
                      </w:pP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ResponseStatus”: “1”</w:t>
                      </w:r>
                    </w:p>
                    <w:p>
                      <w:pPr>
                        <w:pStyle w:val="FrameContents"/>
                        <w:overflowPunct w:val="true"/>
                        <w:spacing w:lineRule="auto" w:line="240" w:before="0" w:after="26"/>
                        <w:rPr>
                          <w:rFonts w:ascii="Cantarell" w:hAnsi="Cantarell" w:cs="Cantarell"/>
                          <w:color w:val="808080" w:themeColor="background1" w:themeShade="80"/>
                          <w:sz w:val="18"/>
                        </w:rPr>
                      </w:pP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ResponseComment”: “Congratulations! Processing was completed successfully!”</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ResponseMaxSize”: “0”</w:t>
                      </w:r>
                    </w:p>
                    <w:p>
                      <w:pPr>
                        <w:pStyle w:val="FrameContents"/>
                        <w:overflowPunct w:val="true"/>
                        <w:spacing w:lineRule="auto" w:line="240" w:before="0" w:after="26"/>
                        <w:rPr>
                          <w:rFonts w:ascii="Cantarell" w:hAnsi="Cantarell" w:cs="Cantarell"/>
                          <w:color w:val="808080" w:themeColor="background1" w:themeShade="80"/>
                          <w:sz w:val="18"/>
                        </w:rPr>
                      </w:pP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ResponseData”: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GetBalance”: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Balance”: “25000”</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GetHeight”: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Height”: “45454655454”</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jc w:val="both"/>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txbxContent>
                </v:textbox>
              </v:rect>
            </w:pict>
          </mc:Fallback>
        </mc:AlternateConten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color w:val="006D6F"/>
        </w:rPr>
      </w:pPr>
      <w:r>
        <w:rPr>
          <w:rFonts w:ascii="Cantarell" w:hAnsi="Cantarell"/>
          <w:color w:val="006D6F"/>
        </w:rPr>
        <w:t>3.6] Ack</w:t>
      </w:r>
    </w:p>
    <w:p>
      <w:pPr>
        <w:pStyle w:val="Normal"/>
        <w:jc w:val="both"/>
        <w:rPr>
          <w:rFonts w:ascii="Cantarell" w:hAnsi="Cantarell"/>
          <w:color w:val="808080" w:themeColor="background1" w:themeShade="80"/>
        </w:rPr>
      </w:pPr>
      <w:r>
        <w:rPr>
          <w:rFonts w:ascii="Cantarell" w:hAnsi="Cantarell"/>
          <w:color w:val="808080" w:themeColor="background1" w:themeShade="80"/>
        </w:rPr>
        <w:t>This message type is sent when the RequestType is 2 or 3 (See section 3.3). Its only purpose is to notify the caller that the request was received successfully.</w:t>
      </w:r>
    </w:p>
    <w:p>
      <w:pPr>
        <w:pStyle w:val="Normal"/>
        <w:jc w:val="both"/>
        <w:rPr>
          <w:rFonts w:ascii="Cantarell" w:hAnsi="Cantarell"/>
          <w:color w:val="808080" w:themeColor="background1" w:themeShade="80"/>
        </w:rPr>
      </w:pPr>
      <w:r>
        <w:rPr>
          <w:rFonts w:ascii="Cantarell" w:hAnsi="Cantarell"/>
          <w:color w:val="808080" w:themeColor="background1" w:themeShade="80"/>
        </w:rPr>
        <w:t>It is composed by one field:</w:t>
        <w:tab/>
        <w:t>`</w:t>
        <w:tab/>
        <w:t>`</w:t>
      </w:r>
    </w:p>
    <w:p>
      <w:pPr>
        <w:pStyle w:val="TextBody"/>
        <w:numPr>
          <w:ilvl w:val="0"/>
          <w:numId w:val="1"/>
        </w:numPr>
        <w:jc w:val="both"/>
        <w:rPr>
          <w:rFonts w:ascii="Cantarell" w:hAnsi="Cantarell"/>
          <w:color w:val="808080" w:themeColor="background1" w:themeShade="80"/>
        </w:rPr>
      </w:pPr>
      <w:r>
        <w:rPr>
          <w:rFonts w:ascii="Cantarell" w:hAnsi="Cantarell"/>
          <w:color w:val="808080" w:themeColor="background1" w:themeShade="80"/>
        </w:rPr>
        <w:t>RequestID: This is the original request ID referred by a Request message</w:t>
      </w:r>
    </w:p>
    <w:p>
      <w:pPr>
        <w:pStyle w:val="Normal"/>
        <w:jc w:val="both"/>
        <w:rPr>
          <w:rFonts w:ascii="Cantarell" w:hAnsi="Cantarell"/>
          <w:color w:val="808080" w:themeColor="background1" w:themeShade="80"/>
        </w:rPr>
      </w:pPr>
      <w:r>
        <w:rPr>
          <w:rFonts w:ascii="Cantarell" w:hAnsi="Cantarell"/>
          <w:color w:val="808080" w:themeColor="background1" w:themeShade="80"/>
        </w:rPr>
        <w:t xml:space="preserve">Example: </w:t>
      </w:r>
    </w:p>
    <w:p>
      <w:pPr>
        <w:pStyle w:val="Normal"/>
        <w:jc w:val="both"/>
        <w:rPr>
          <w:rFonts w:ascii="Cantarell" w:hAnsi="Cantarell"/>
        </w:rPr>
      </w:pPr>
      <w:r>
        <w:rPr>
          <w:rFonts w:ascii="Cantarell" w:hAnsi="Cantarell"/>
        </w:rPr>
      </w:r>
      <w:r>
        <mc:AlternateContent>
          <mc:Choice Requires="wps">
            <w:drawing>
              <wp:anchor behindDoc="0" distT="0" distB="0" distL="0" distR="0" simplePos="0" locked="0" layoutInCell="1" allowOverlap="1" relativeHeight="7">
                <wp:simplePos x="0" y="0"/>
                <wp:positionH relativeFrom="column">
                  <wp:posOffset>262255</wp:posOffset>
                </wp:positionH>
                <wp:positionV relativeFrom="paragraph">
                  <wp:posOffset>17780</wp:posOffset>
                </wp:positionV>
                <wp:extent cx="5001260" cy="1590675"/>
                <wp:effectExtent l="0" t="0" r="0" b="0"/>
                <wp:wrapNone/>
                <wp:docPr id="8" name=""/>
                <a:graphic xmlns:a="http://schemas.openxmlformats.org/drawingml/2006/main">
                  <a:graphicData uri="http://schemas.microsoft.com/office/word/2010/wordprocessingShape">
                    <wps:wsp>
                      <wps:cNvSpPr txBox="1"/>
                      <wps:spPr>
                        <a:xfrm>
                          <a:off x="0" y="0"/>
                          <a:ext cx="5001260" cy="1590675"/>
                        </a:xfrm>
                        <a:prstGeom prst="rect"/>
                        <a:solidFill>
                          <a:srgbClr val="FFFBCC"/>
                        </a:solidFill>
                        <a:ln w="635">
                          <a:solidFill>
                            <a:srgbClr val="000000"/>
                          </a:solidFill>
                        </a:ln>
                      </wps:spPr>
                      <wps:txbx>
                        <w:txbxContent>
                          <w:p>
                            <w:pPr>
                              <w:pStyle w:val="FrameContents"/>
                              <w:overflowPunct w:val="true"/>
                              <w:spacing w:lineRule="auto" w:line="240" w:before="0" w:after="26"/>
                              <w:rPr>
                                <w:color w:val="808080" w:themeColor="background1" w:themeShade="80"/>
                              </w:rPr>
                            </w:pPr>
                            <w:r>
                              <w:rPr>
                                <w:color w:val="808080" w:themeColor="background1" w:themeShade="80"/>
                              </w:rPr>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w:t>
                            </w:r>
                            <w:r>
                              <w:rPr>
                                <w:rFonts w:cs="Cantarell" w:ascii="Cantarell" w:hAnsi="Cantarell"/>
                                <w:color w:val="808080" w:themeColor="background1" w:themeShade="80"/>
                                <w:sz w:val="18"/>
                                <w:szCs w:val="18"/>
                              </w:rPr>
                              <w:t>“Ack</w:t>
                            </w:r>
                            <w:r>
                              <w:rPr>
                                <w:rFonts w:cs="Cantarell" w:ascii="Cantarell" w:hAnsi="Cantarell"/>
                                <w:color w:val="808080" w:themeColor="background1" w:themeShade="80"/>
                                <w:sz w:val="18"/>
                              </w:rPr>
                              <w:t>”</w:t>
                            </w:r>
                            <w:r>
                              <w:rPr>
                                <w:rFonts w:ascii="Cantarell" w:hAnsi="Cantarell"/>
                                <w:color w:val="808080" w:themeColor="background1" w:themeShade="80"/>
                                <w:sz w:val="18"/>
                                <w:szCs w:val="18"/>
                              </w:rPr>
                              <w:t xml:space="preserve">,  </w:t>
                            </w:r>
                          </w:p>
                          <w:p>
                            <w:pPr>
                              <w:pStyle w:val="FrameContents"/>
                              <w:overflowPunct w:val="true"/>
                              <w:spacing w:lineRule="auto" w:line="240" w:before="0" w:after="26"/>
                              <w:rPr>
                                <w:color w:val="808080" w:themeColor="background1" w:themeShade="80"/>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RequestID”: “sdj8jcf8899ekffEFefee”,</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jc w:val="both"/>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txbxContent>
                      </wps:txbx>
                      <wps:bodyPr anchor="t" lIns="0" tIns="0" rIns="0" bIns="0">
                        <a:noAutofit/>
                      </wps:bodyPr>
                    </wps:wsp>
                  </a:graphicData>
                </a:graphic>
              </wp:anchor>
            </w:drawing>
          </mc:Choice>
          <mc:Fallback>
            <w:pict>
              <v:rect fillcolor="#FFFBCC" strokecolor="#000000" strokeweight="0pt" style="position:absolute;rotation:0;width:393.8pt;height:125.25pt;mso-wrap-distance-left:0pt;mso-wrap-distance-right:0pt;mso-wrap-distance-top:0pt;mso-wrap-distance-bottom:0pt;margin-top:1.4pt;mso-position-vertical-relative:text;margin-left:20.65pt;mso-position-horizontal-relative:text">
                <v:textbox inset="0in,0in,0in,0in">
                  <w:txbxContent>
                    <w:p>
                      <w:pPr>
                        <w:pStyle w:val="FrameContents"/>
                        <w:overflowPunct w:val="true"/>
                        <w:spacing w:lineRule="auto" w:line="240" w:before="0" w:after="26"/>
                        <w:rPr>
                          <w:color w:val="808080" w:themeColor="background1" w:themeShade="80"/>
                        </w:rPr>
                      </w:pPr>
                      <w:r>
                        <w:rPr>
                          <w:color w:val="808080" w:themeColor="background1" w:themeShade="80"/>
                        </w:rPr>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w:t>
                      </w:r>
                      <w:r>
                        <w:rPr>
                          <w:rFonts w:cs="Cantarell" w:ascii="Cantarell" w:hAnsi="Cantarell"/>
                          <w:color w:val="808080" w:themeColor="background1" w:themeShade="80"/>
                          <w:sz w:val="18"/>
                          <w:szCs w:val="18"/>
                        </w:rPr>
                        <w:t>“Ack</w:t>
                      </w:r>
                      <w:r>
                        <w:rPr>
                          <w:rFonts w:cs="Cantarell" w:ascii="Cantarell" w:hAnsi="Cantarell"/>
                          <w:color w:val="808080" w:themeColor="background1" w:themeShade="80"/>
                          <w:sz w:val="18"/>
                        </w:rPr>
                        <w:t>”</w:t>
                      </w:r>
                      <w:r>
                        <w:rPr>
                          <w:rFonts w:ascii="Cantarell" w:hAnsi="Cantarell"/>
                          <w:color w:val="808080" w:themeColor="background1" w:themeShade="80"/>
                          <w:sz w:val="18"/>
                          <w:szCs w:val="18"/>
                        </w:rPr>
                        <w:t xml:space="preserve">,  </w:t>
                      </w:r>
                    </w:p>
                    <w:p>
                      <w:pPr>
                        <w:pStyle w:val="FrameContents"/>
                        <w:overflowPunct w:val="true"/>
                        <w:spacing w:lineRule="auto" w:line="240" w:before="0" w:after="26"/>
                        <w:rPr>
                          <w:color w:val="808080" w:themeColor="background1" w:themeShade="80"/>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RequestID”: “sdj8jcf8899ekffEFefee”,</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jc w:val="both"/>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txbxContent>
                </v:textbox>
              </v:rect>
            </w:pict>
          </mc:Fallback>
        </mc:AlternateConten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color w:val="006D6F"/>
        </w:rPr>
      </w:pPr>
      <w:r>
        <w:rPr>
          <w:rFonts w:ascii="Cantarell" w:hAnsi="Cantarell"/>
          <w:color w:val="006D6F"/>
        </w:rPr>
        <w:t>3.7] Notification</w:t>
      </w:r>
    </w:p>
    <w:p>
      <w:pPr>
        <w:pStyle w:val="Normal"/>
        <w:jc w:val="both"/>
        <w:rPr>
          <w:rFonts w:ascii="Cantarell" w:hAnsi="Cantarell"/>
          <w:color w:val="808080" w:themeColor="background1" w:themeShade="80"/>
        </w:rPr>
      </w:pPr>
      <w:r>
        <w:rPr>
          <w:rFonts w:ascii="Cantarell" w:hAnsi="Cantarell"/>
          <w:color w:val="808080" w:themeColor="background1" w:themeShade="80"/>
        </w:rPr>
        <w:t>This message type is sent when a service needs to notify some event to the connected components without expecting a Response message, for example when an upgrade is about to be performed on a service. Notifications pushes information to other components instead of pulling, therefor Notifications should be used only by the Manager, Controller and Connector modules.</w:t>
      </w:r>
    </w:p>
    <w:p>
      <w:pPr>
        <w:pStyle w:val="Normal"/>
        <w:jc w:val="both"/>
        <w:rPr>
          <w:rFonts w:ascii="Cantarell" w:hAnsi="Cantarell"/>
          <w:color w:val="808080" w:themeColor="background1" w:themeShade="80"/>
        </w:rPr>
      </w:pPr>
      <w:r>
        <w:rPr>
          <w:rFonts w:ascii="Cantarell" w:hAnsi="Cantarell"/>
          <w:color w:val="808080" w:themeColor="background1" w:themeShade="80"/>
        </w:rPr>
        <w:t>It is composed by four fields:</w:t>
      </w:r>
    </w:p>
    <w:p>
      <w:pPr>
        <w:pStyle w:val="ListParagraph"/>
        <w:numPr>
          <w:ilvl w:val="0"/>
          <w:numId w:val="5"/>
        </w:numPr>
        <w:jc w:val="both"/>
        <w:rPr>
          <w:rFonts w:ascii="Cantarell" w:hAnsi="Cantarell"/>
          <w:color w:val="808080" w:themeColor="background1" w:themeShade="80"/>
        </w:rPr>
      </w:pPr>
      <w:r>
        <w:rPr>
          <w:rFonts w:ascii="Cantarell" w:hAnsi="Cantarell"/>
          <w:color w:val="808080" w:themeColor="background1" w:themeShade="80"/>
        </w:rPr>
        <w:t>NotificationAck: (Default: 0): This is a</w:t>
      </w:r>
      <w:ins w:id="3" w:author="Berzeck" w:date="2018-11-14T05:05:00Z">
        <w:r>
          <w:rPr>
            <w:rFonts w:ascii="Cantarell" w:hAnsi="Cantarell"/>
            <w:color w:val="808080" w:themeColor="background1" w:themeShade="80"/>
          </w:rPr>
          <w:t xml:space="preserve"> </w:t>
        </w:r>
      </w:ins>
      <w:r>
        <w:rPr>
          <w:rFonts w:ascii="Cantarell" w:hAnsi="Cantarell"/>
          <w:color w:val="808080" w:themeColor="background1" w:themeShade="80"/>
        </w:rPr>
        <w:t>boolean</w:t>
      </w:r>
      <w:ins w:id="4" w:author="Berzeck" w:date="2018-11-14T05:05:00Z">
        <w:r>
          <w:rPr>
            <w:rFonts w:ascii="Cantarell" w:hAnsi="Cantarell"/>
            <w:color w:val="808080" w:themeColor="background1" w:themeShade="80"/>
          </w:rPr>
          <w:t xml:space="preserve"> </w:t>
        </w:r>
      </w:ins>
      <w:r>
        <w:rPr>
          <w:rFonts w:ascii="Cantarell" w:hAnsi="Cantarell"/>
          <w:color w:val="808080" w:themeColor="background1" w:themeShade="80"/>
        </w:rPr>
        <w:t>value.</w:t>
      </w:r>
    </w:p>
    <w:p>
      <w:pPr>
        <w:pStyle w:val="ListParagraph"/>
        <w:numPr>
          <w:ilvl w:val="1"/>
          <w:numId w:val="5"/>
        </w:numPr>
        <w:jc w:val="both"/>
        <w:rPr>
          <w:rFonts w:ascii="Cantarell" w:hAnsi="Cantarell"/>
          <w:color w:val="808080" w:themeColor="background1" w:themeShade="80"/>
        </w:rPr>
      </w:pPr>
      <w:r>
        <w:rPr>
          <w:rFonts w:ascii="Cantarell" w:hAnsi="Cantarell"/>
          <w:color w:val="808080" w:themeColor="background1" w:themeShade="80"/>
        </w:rPr>
        <w:t>0: The Microserver that made the notification does not expect any kind of message in return.</w:t>
      </w:r>
    </w:p>
    <w:p>
      <w:pPr>
        <w:pStyle w:val="ListParagraph"/>
        <w:numPr>
          <w:ilvl w:val="1"/>
          <w:numId w:val="5"/>
        </w:numPr>
        <w:jc w:val="both"/>
        <w:rPr>
          <w:rFonts w:ascii="Cantarell" w:hAnsi="Cantarell"/>
          <w:color w:val="808080" w:themeColor="background1" w:themeShade="80"/>
        </w:rPr>
      </w:pPr>
      <w:r>
        <w:rPr>
          <w:rFonts w:ascii="Cantarell" w:hAnsi="Cantarell"/>
          <w:color w:val="808080" w:themeColor="background1" w:themeShade="80"/>
        </w:rPr>
        <w:t>1: The Microserver that made the notification expects exactly one Ack message.</w:t>
      </w:r>
    </w:p>
    <w:p>
      <w:pPr>
        <w:pStyle w:val="ListParagraph"/>
        <w:numPr>
          <w:ilvl w:val="0"/>
          <w:numId w:val="4"/>
        </w:numPr>
        <w:jc w:val="both"/>
        <w:rPr>
          <w:rFonts w:ascii="Cantarell" w:hAnsi="Cantarell"/>
          <w:color w:val="808080" w:themeColor="background1" w:themeShade="80"/>
        </w:rPr>
      </w:pPr>
      <w:r>
        <w:rPr>
          <w:rFonts w:ascii="Cantarell" w:hAnsi="Cantarell"/>
          <w:color w:val="808080" w:themeColor="background1" w:themeShade="80"/>
        </w:rPr>
        <w:t>NotificationType: The category of the notification, each service may define its own types so it is not required that the target service processes this field.</w:t>
      </w:r>
    </w:p>
    <w:p>
      <w:pPr>
        <w:pStyle w:val="ListParagraph"/>
        <w:numPr>
          <w:ilvl w:val="0"/>
          <w:numId w:val="4"/>
        </w:numPr>
        <w:jc w:val="both"/>
        <w:rPr>
          <w:rFonts w:ascii="Cantarell" w:hAnsi="Cantarell"/>
          <w:color w:val="808080" w:themeColor="background1" w:themeShade="80"/>
        </w:rPr>
      </w:pPr>
      <w:r>
        <w:rPr>
          <w:rFonts w:ascii="Cantarell" w:hAnsi="Cantarell"/>
          <w:color w:val="808080" w:themeColor="background1" w:themeShade="80"/>
        </w:rPr>
        <w:t xml:space="preserve">NotificationComment: A string comment that provides more information about the reason of the notification </w:t>
      </w:r>
    </w:p>
    <w:p>
      <w:pPr>
        <w:pStyle w:val="ListParagraph"/>
        <w:numPr>
          <w:ilvl w:val="0"/>
          <w:numId w:val="4"/>
        </w:numPr>
        <w:jc w:val="both"/>
        <w:rPr>
          <w:rFonts w:ascii="Cantarell" w:hAnsi="Cantarell"/>
          <w:color w:val="808080" w:themeColor="background1" w:themeShade="80"/>
        </w:rPr>
      </w:pPr>
      <w:r>
        <w:rPr>
          <w:rFonts w:ascii="Cantarell" w:hAnsi="Cantarell"/>
          <w:color w:val="808080" w:themeColor="background1" w:themeShade="80"/>
        </w:rPr>
        <w:t>NotificationData: Data relevant to the notification, it is not required the target service to process this field. Example:</w:t>
      </w:r>
    </w:p>
    <w:p>
      <w:pPr>
        <w:pStyle w:val="Normal"/>
        <w:jc w:val="both"/>
        <w:rPr>
          <w:rFonts w:ascii="Cantarell" w:hAnsi="Cantarell"/>
        </w:rPr>
      </w:pPr>
      <w:r>
        <w:rPr>
          <w:rFonts w:ascii="Cantarell" w:hAnsi="Cantarell"/>
        </w:rPr>
      </w:r>
      <w:r>
        <mc:AlternateContent>
          <mc:Choice Requires="wps">
            <w:drawing>
              <wp:anchor behindDoc="0" distT="0" distB="0" distL="0" distR="0" simplePos="0" locked="0" layoutInCell="1" allowOverlap="1" relativeHeight="11">
                <wp:simplePos x="0" y="0"/>
                <wp:positionH relativeFrom="column">
                  <wp:posOffset>224155</wp:posOffset>
                </wp:positionH>
                <wp:positionV relativeFrom="paragraph">
                  <wp:posOffset>128905</wp:posOffset>
                </wp:positionV>
                <wp:extent cx="5001260" cy="3782695"/>
                <wp:effectExtent l="0" t="0" r="0" b="0"/>
                <wp:wrapNone/>
                <wp:docPr id="9" name=""/>
                <a:graphic xmlns:a="http://schemas.openxmlformats.org/drawingml/2006/main">
                  <a:graphicData uri="http://schemas.microsoft.com/office/word/2010/wordprocessingShape">
                    <wps:wsp>
                      <wps:cNvSpPr txBox="1"/>
                      <wps:spPr>
                        <a:xfrm>
                          <a:off x="0" y="0"/>
                          <a:ext cx="5001260" cy="3782695"/>
                        </a:xfrm>
                        <a:prstGeom prst="rect"/>
                        <a:solidFill>
                          <a:srgbClr val="FFFBCC"/>
                        </a:solidFill>
                        <a:ln w="635">
                          <a:solidFill>
                            <a:srgbClr val="000000"/>
                          </a:solidFill>
                        </a:ln>
                      </wps:spPr>
                      <wps:txbx>
                        <w:txbxContent>
                          <w:p>
                            <w:pPr>
                              <w:pStyle w:val="FrameContents"/>
                              <w:overflowPunct w:val="true"/>
                              <w:spacing w:lineRule="auto" w:line="240" w:before="0" w:after="26"/>
                              <w:rPr/>
                            </w:pPr>
                            <w:r>
                              <w:rPr/>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w:t>
                            </w:r>
                            <w:r>
                              <w:rPr>
                                <w:rFonts w:cs="Cantarell" w:ascii="Cantarell" w:hAnsi="Cantarell"/>
                                <w:color w:val="808080" w:themeColor="background1" w:themeShade="80"/>
                                <w:sz w:val="18"/>
                                <w:szCs w:val="18"/>
                              </w:rPr>
                              <w:t>“Notification</w:t>
                            </w:r>
                            <w:r>
                              <w:rPr>
                                <w:rFonts w:cs="Cantarell" w:ascii="Cantarell" w:hAnsi="Cantarell"/>
                                <w:color w:val="808080" w:themeColor="background1" w:themeShade="80"/>
                                <w:sz w:val="18"/>
                              </w:rPr>
                              <w:t>”</w:t>
                            </w: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NotificationAck”: “1”,</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NotificationType”: “SystemUpgrade”,</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NotificationComment”: “A system upgrade is about to be performed!”</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NotificationData”: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Date”: “2018-11-11”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Time”: “23:00:00”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NewVersion”: “1.1.6”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jc w:val="both"/>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txbxContent>
                      </wps:txbx>
                      <wps:bodyPr anchor="t" lIns="0" tIns="0" rIns="0" bIns="0">
                        <a:noAutofit/>
                      </wps:bodyPr>
                    </wps:wsp>
                  </a:graphicData>
                </a:graphic>
              </wp:anchor>
            </w:drawing>
          </mc:Choice>
          <mc:Fallback>
            <w:pict>
              <v:rect fillcolor="#FFFBCC" strokecolor="#000000" strokeweight="0pt" style="position:absolute;rotation:0;width:393.8pt;height:297.85pt;mso-wrap-distance-left:0pt;mso-wrap-distance-right:0pt;mso-wrap-distance-top:0pt;mso-wrap-distance-bottom:0pt;margin-top:10.15pt;mso-position-vertical-relative:text;margin-left:17.65pt;mso-position-horizontal-relative:text">
                <v:textbox inset="0in,0in,0in,0in">
                  <w:txbxContent>
                    <w:p>
                      <w:pPr>
                        <w:pStyle w:val="FrameContents"/>
                        <w:overflowPunct w:val="true"/>
                        <w:spacing w:lineRule="auto" w:line="240" w:before="0" w:after="26"/>
                        <w:rPr/>
                      </w:pPr>
                      <w:r>
                        <w:rPr/>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w:t>
                      </w:r>
                      <w:r>
                        <w:rPr>
                          <w:rFonts w:cs="Cantarell" w:ascii="Cantarell" w:hAnsi="Cantarell"/>
                          <w:color w:val="808080" w:themeColor="background1" w:themeShade="80"/>
                          <w:sz w:val="18"/>
                          <w:szCs w:val="18"/>
                        </w:rPr>
                        <w:t>“Notification</w:t>
                      </w:r>
                      <w:r>
                        <w:rPr>
                          <w:rFonts w:cs="Cantarell" w:ascii="Cantarell" w:hAnsi="Cantarell"/>
                          <w:color w:val="808080" w:themeColor="background1" w:themeShade="80"/>
                          <w:sz w:val="18"/>
                        </w:rPr>
                        <w:t>”</w:t>
                      </w: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NotificationAck”: “1”,</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NotificationType”: “SystemUpgrade”,</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NotificationComment”: “A system upgrade is about to be performed!”</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NotificationData”: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Date”: “2018-11-11”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Time”: “23:00:00”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NewVersion”: “1.1.6”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jc w:val="both"/>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txbxContent>
                </v:textbox>
              </v:rect>
            </w:pict>
          </mc:Fallback>
        </mc:AlternateConten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color w:val="006D6F"/>
        </w:rPr>
      </w:pPr>
      <w:r>
        <w:rPr>
          <w:rFonts w:ascii="Cantarell" w:hAnsi="Cantarell"/>
          <w:color w:val="006D6F"/>
        </w:rPr>
        <w:t>3.8] RegisterCompoundMethod</w:t>
      </w:r>
    </w:p>
    <w:p>
      <w:pPr>
        <w:pStyle w:val="Normal"/>
        <w:jc w:val="both"/>
        <w:rPr>
          <w:rFonts w:ascii="Cantarell" w:hAnsi="Cantarell"/>
          <w:color w:val="808080" w:themeColor="background1" w:themeShade="80"/>
        </w:rPr>
      </w:pPr>
      <w:r>
        <w:rPr>
          <w:rFonts w:ascii="Cantarell" w:hAnsi="Cantarell"/>
          <w:color w:val="808080" w:themeColor="background1" w:themeShade="80"/>
        </w:rPr>
        <w:t>As explained in 3.3] a request may be composed by several methods, with this message type we register a virtual method that will execute its individual real methods in sequential order, if one of its child methods fails then the virtual method returns failure.</w:t>
      </w:r>
    </w:p>
    <w:p>
      <w:pPr>
        <w:pStyle w:val="Normal"/>
        <w:jc w:val="both"/>
        <w:rPr>
          <w:rFonts w:ascii="Cantarell" w:hAnsi="Cantarell"/>
          <w:color w:val="808080" w:themeColor="background1" w:themeShade="80"/>
        </w:rPr>
      </w:pPr>
      <w:r>
        <w:rPr>
          <w:rFonts w:ascii="Cantarell" w:hAnsi="Cantarell"/>
          <w:color w:val="808080" w:themeColor="background1" w:themeShade="80"/>
        </w:rPr>
        <w:t>It is possible that some child methods share the same parameter name, therefore aliases may be created as shown in the example.</w:t>
      </w:r>
    </w:p>
    <w:p>
      <w:pPr>
        <w:pStyle w:val="Normal"/>
        <w:jc w:val="both"/>
        <w:rPr>
          <w:rFonts w:ascii="Cantarell" w:hAnsi="Cantarell"/>
          <w:color w:val="808080" w:themeColor="background1" w:themeShade="80"/>
        </w:rPr>
      </w:pPr>
      <w:r>
        <w:rPr>
          <w:rFonts w:ascii="Cantarell" w:hAnsi="Cantarell"/>
          <w:color w:val="808080" w:themeColor="background1" w:themeShade="80"/>
        </w:rPr>
        <w:t>It is composed by three fields:</w:t>
      </w:r>
    </w:p>
    <w:p>
      <w:pPr>
        <w:pStyle w:val="TextBody"/>
        <w:numPr>
          <w:ilvl w:val="0"/>
          <w:numId w:val="1"/>
        </w:numPr>
        <w:jc w:val="both"/>
        <w:rPr>
          <w:rFonts w:ascii="Cantarell" w:hAnsi="Cantarell"/>
          <w:color w:val="808080" w:themeColor="background1" w:themeShade="80"/>
        </w:rPr>
      </w:pPr>
      <w:r>
        <w:rPr>
          <w:rFonts w:cs="Cantarell" w:ascii="Cantarell" w:hAnsi="Cantarell"/>
          <w:color w:val="808080" w:themeColor="background1" w:themeShade="80"/>
        </w:rPr>
        <w:t>CompoundMethodName</w:t>
      </w:r>
      <w:r>
        <w:rPr>
          <w:rFonts w:ascii="Cantarell" w:hAnsi="Cantarell"/>
          <w:color w:val="808080" w:themeColor="background1" w:themeShade="80"/>
        </w:rPr>
        <w:t>: This is a string identifying the virtual method.</w:t>
      </w:r>
    </w:p>
    <w:p>
      <w:pPr>
        <w:pStyle w:val="TextBody"/>
        <w:numPr>
          <w:ilvl w:val="0"/>
          <w:numId w:val="1"/>
        </w:numPr>
        <w:jc w:val="both"/>
        <w:rPr>
          <w:rFonts w:ascii="Cantarell" w:hAnsi="Cantarell"/>
          <w:color w:val="808080" w:themeColor="background1" w:themeShade="80"/>
        </w:rPr>
      </w:pPr>
      <w:r>
        <w:rPr>
          <w:rFonts w:cs="Cantarell" w:ascii="Cantarell" w:hAnsi="Cantarell"/>
          <w:color w:val="808080" w:themeColor="background1" w:themeShade="80"/>
        </w:rPr>
        <w:t>CompoundMethodDescription</w:t>
      </w:r>
      <w:r>
        <w:rPr>
          <w:rFonts w:ascii="Cantarell" w:hAnsi="Cantarell"/>
          <w:color w:val="808080" w:themeColor="background1" w:themeShade="80"/>
        </w:rPr>
        <w:t>: A string describing the functionality of the method, the description will be available when querying the API for help.</w:t>
      </w:r>
    </w:p>
    <w:p>
      <w:pPr>
        <w:pStyle w:val="TextBody"/>
        <w:numPr>
          <w:ilvl w:val="0"/>
          <w:numId w:val="1"/>
        </w:numPr>
        <w:jc w:val="both"/>
        <w:rPr>
          <w:rFonts w:ascii="Cantarell" w:hAnsi="Cantarell"/>
          <w:color w:val="808080" w:themeColor="background1" w:themeShade="80"/>
        </w:rPr>
      </w:pPr>
      <w:r>
        <w:rPr>
          <w:rFonts w:ascii="Cantarell" w:hAnsi="Cantarell"/>
          <w:color w:val="808080" w:themeColor="background1" w:themeShade="80"/>
        </w:rPr>
        <w:t>CompoundMethods: This is an array containing the methods with their respective parameter aliases that make up the virtual method.</w:t>
      </w:r>
    </w:p>
    <w:p>
      <w:pPr>
        <w:pStyle w:val="TextBody"/>
        <w:ind w:left="720" w:hanging="0"/>
        <w:jc w:val="both"/>
        <w:rPr>
          <w:rFonts w:ascii="Cantarell" w:hAnsi="Cantarell"/>
          <w:color w:val="808080" w:themeColor="background1" w:themeShade="80"/>
        </w:rPr>
      </w:pPr>
      <w:r>
        <w:rPr>
          <w:rFonts w:ascii="Cantarell" w:hAnsi="Cantarell"/>
          <w:color w:val="808080" w:themeColor="background1" w:themeShade="80"/>
        </w:rPr>
      </w:r>
    </w:p>
    <w:p>
      <w:pPr>
        <w:pStyle w:val="TextBody"/>
        <w:jc w:val="both"/>
        <w:rPr>
          <w:rFonts w:ascii="Cantarell" w:hAnsi="Cantarell"/>
          <w:color w:val="808080" w:themeColor="background1" w:themeShade="80"/>
        </w:rPr>
      </w:pPr>
      <w:r>
        <w:rPr>
          <w:rFonts w:ascii="Cantarell" w:hAnsi="Cantarell"/>
          <w:color w:val="808080" w:themeColor="background1" w:themeShade="80"/>
        </w:rPr>
        <w:t xml:space="preserve">Example: </w:t>
      </w:r>
    </w:p>
    <w:p>
      <w:pPr>
        <w:pStyle w:val="Normal"/>
        <w:jc w:val="both"/>
        <w:rPr>
          <w:rFonts w:ascii="Cantarell" w:hAnsi="Cantarell"/>
        </w:rPr>
      </w:pPr>
      <w:r>
        <w:rPr>
          <w:rFonts w:ascii="Cantarell" w:hAnsi="Cantarell"/>
        </w:rPr>
      </w:r>
      <w:r>
        <mc:AlternateContent>
          <mc:Choice Requires="wps">
            <w:drawing>
              <wp:anchor behindDoc="0" distT="0" distB="0" distL="0" distR="0" simplePos="0" locked="0" layoutInCell="1" allowOverlap="1" relativeHeight="8">
                <wp:simplePos x="0" y="0"/>
                <wp:positionH relativeFrom="column">
                  <wp:posOffset>262255</wp:posOffset>
                </wp:positionH>
                <wp:positionV relativeFrom="paragraph">
                  <wp:posOffset>99695</wp:posOffset>
                </wp:positionV>
                <wp:extent cx="5001260" cy="3024505"/>
                <wp:effectExtent l="0" t="0" r="0" b="0"/>
                <wp:wrapNone/>
                <wp:docPr id="10" name=""/>
                <a:graphic xmlns:a="http://schemas.openxmlformats.org/drawingml/2006/main">
                  <a:graphicData uri="http://schemas.microsoft.com/office/word/2010/wordprocessingShape">
                    <wps:wsp>
                      <wps:cNvSpPr txBox="1"/>
                      <wps:spPr>
                        <a:xfrm>
                          <a:off x="0" y="0"/>
                          <a:ext cx="5001260" cy="3024505"/>
                        </a:xfrm>
                        <a:prstGeom prst="rect"/>
                        <a:solidFill>
                          <a:srgbClr val="FFFBCC"/>
                        </a:solidFill>
                        <a:ln w="635">
                          <a:solidFill>
                            <a:srgbClr val="000000"/>
                          </a:solidFill>
                        </a:ln>
                      </wps:spPr>
                      <wps:txbx>
                        <w:txbxContent>
                          <w:p>
                            <w:pPr>
                              <w:pStyle w:val="FrameContents"/>
                              <w:overflowPunct w:val="true"/>
                              <w:spacing w:lineRule="auto" w:line="240" w:before="0" w:after="26"/>
                              <w:rPr/>
                            </w:pPr>
                            <w:r>
                              <w:rPr/>
                            </w:r>
                            <w:bookmarkStart w:id="2" w:name="_GoBack"/>
                            <w:bookmarkStart w:id="3" w:name="_GoBack"/>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w:t>
                            </w:r>
                            <w:r>
                              <w:rPr>
                                <w:rFonts w:cs="Cantarell" w:ascii="Cantarell" w:hAnsi="Cantarell"/>
                                <w:color w:val="808080" w:themeColor="background1" w:themeShade="80"/>
                                <w:sz w:val="18"/>
                                <w:szCs w:val="18"/>
                              </w:rPr>
                              <w:t>“RegisterCompoundMethod</w:t>
                            </w:r>
                            <w:r>
                              <w:rPr>
                                <w:rFonts w:cs="Cantarell" w:ascii="Cantarell" w:hAnsi="Cantarell"/>
                                <w:color w:val="808080" w:themeColor="background1" w:themeShade="80"/>
                                <w:sz w:val="18"/>
                              </w:rPr>
                              <w:t>”:</w:t>
                            </w:r>
                            <w:r>
                              <w:rPr>
                                <w:rFonts w:ascii="Cantarell" w:hAnsi="Cantarell"/>
                                <w:color w:val="808080" w:themeColor="background1" w:themeShade="80"/>
                                <w:sz w:val="18"/>
                                <w:szCs w:val="18"/>
                              </w:rPr>
                              <w:t xml:space="preserve">,  </w:t>
                            </w:r>
                          </w:p>
                          <w:p>
                            <w:pPr>
                              <w:pStyle w:val="FrameContents"/>
                              <w:overflowPunct w:val="true"/>
                              <w:spacing w:lineRule="auto" w:line="240" w:before="0" w:after="26"/>
                              <w:rPr>
                                <w:color w:val="808080" w:themeColor="background1" w:themeShade="80"/>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CompoundMethodName”: “GetMyInfo”</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CompoundMethodDescription”: “Get useful information.”</w:t>
                            </w:r>
                          </w:p>
                          <w:p>
                            <w:pPr>
                              <w:pStyle w:val="FrameContents"/>
                              <w:overflowPunct w:val="true"/>
                              <w:spacing w:lineRule="auto" w:line="240" w:before="0" w:after="26"/>
                              <w:rPr>
                                <w:rFonts w:ascii="Cantarell" w:hAnsi="Cantarell" w:cs="Cantarell"/>
                                <w:color w:val="808080" w:themeColor="background1" w:themeShade="80"/>
                                <w:sz w:val="18"/>
                              </w:rPr>
                            </w:pP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CompoundMethods”: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GetBalance”: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Address”: “GetBalanceAddress”</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GetHeight”: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 xml:space="preserve">}             </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jc w:val="both"/>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bookmarkEnd w:id="3"/>
                          </w:p>
                        </w:txbxContent>
                      </wps:txbx>
                      <wps:bodyPr anchor="t" lIns="0" tIns="0" rIns="0" bIns="0">
                        <a:noAutofit/>
                      </wps:bodyPr>
                    </wps:wsp>
                  </a:graphicData>
                </a:graphic>
              </wp:anchor>
            </w:drawing>
          </mc:Choice>
          <mc:Fallback>
            <w:pict>
              <v:rect fillcolor="#FFFBCC" strokecolor="#000000" strokeweight="0pt" style="position:absolute;rotation:0;width:393.8pt;height:238.15pt;mso-wrap-distance-left:0pt;mso-wrap-distance-right:0pt;mso-wrap-distance-top:0pt;mso-wrap-distance-bottom:0pt;margin-top:7.85pt;mso-position-vertical-relative:text;margin-left:20.65pt;mso-position-horizontal-relative:text">
                <v:textbox inset="0in,0in,0in,0in">
                  <w:txbxContent>
                    <w:p>
                      <w:pPr>
                        <w:pStyle w:val="FrameContents"/>
                        <w:overflowPunct w:val="true"/>
                        <w:spacing w:lineRule="auto" w:line="240" w:before="0" w:after="26"/>
                        <w:rPr/>
                      </w:pPr>
                      <w:r>
                        <w:rPr/>
                      </w:r>
                      <w:bookmarkStart w:id="4" w:name="_GoBack"/>
                      <w:bookmarkStart w:id="5" w:name="_GoBack"/>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w:t>
                      </w:r>
                      <w:r>
                        <w:rPr>
                          <w:rFonts w:cs="Cantarell" w:ascii="Cantarell" w:hAnsi="Cantarell"/>
                          <w:color w:val="808080" w:themeColor="background1" w:themeShade="80"/>
                          <w:sz w:val="18"/>
                          <w:szCs w:val="18"/>
                        </w:rPr>
                        <w:t>“RegisterCompoundMethod</w:t>
                      </w:r>
                      <w:r>
                        <w:rPr>
                          <w:rFonts w:cs="Cantarell" w:ascii="Cantarell" w:hAnsi="Cantarell"/>
                          <w:color w:val="808080" w:themeColor="background1" w:themeShade="80"/>
                          <w:sz w:val="18"/>
                        </w:rPr>
                        <w:t>”:</w:t>
                      </w:r>
                      <w:r>
                        <w:rPr>
                          <w:rFonts w:ascii="Cantarell" w:hAnsi="Cantarell"/>
                          <w:color w:val="808080" w:themeColor="background1" w:themeShade="80"/>
                          <w:sz w:val="18"/>
                          <w:szCs w:val="18"/>
                        </w:rPr>
                        <w:t xml:space="preserve">,  </w:t>
                      </w:r>
                    </w:p>
                    <w:p>
                      <w:pPr>
                        <w:pStyle w:val="FrameContents"/>
                        <w:overflowPunct w:val="true"/>
                        <w:spacing w:lineRule="auto" w:line="240" w:before="0" w:after="26"/>
                        <w:rPr>
                          <w:color w:val="808080" w:themeColor="background1" w:themeShade="80"/>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CompoundMethodName”: “GetMyInfo”</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CompoundMethodDescription”: “Get useful information.”</w:t>
                      </w:r>
                    </w:p>
                    <w:p>
                      <w:pPr>
                        <w:pStyle w:val="FrameContents"/>
                        <w:overflowPunct w:val="true"/>
                        <w:spacing w:lineRule="auto" w:line="240" w:before="0" w:after="26"/>
                        <w:rPr>
                          <w:rFonts w:ascii="Cantarell" w:hAnsi="Cantarell" w:cs="Cantarell"/>
                          <w:color w:val="808080" w:themeColor="background1" w:themeShade="80"/>
                          <w:sz w:val="18"/>
                        </w:rPr>
                      </w:pP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rPr>
                        <w:t>CompoundMethods”: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GetBalance”: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Address”: “GetBalanceAddress”</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GetHeight”: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 xml:space="preserve">}             </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jc w:val="both"/>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bookmarkEnd w:id="5"/>
                    </w:p>
                  </w:txbxContent>
                </v:textbox>
              </v:rect>
            </w:pict>
          </mc:Fallback>
        </mc:AlternateConten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color w:val="808080" w:themeColor="background1" w:themeShade="80"/>
        </w:rPr>
      </w:pPr>
      <w:r>
        <w:rPr>
          <w:rFonts w:ascii="Cantarell" w:hAnsi="Cantarell"/>
          <w:color w:val="808080" w:themeColor="background1" w:themeShade="80"/>
        </w:rPr>
        <w:t>In the example a virtual method called GetMyInfo is being registered that it is composed by GetBalance and GetHeight methods, also an alias was created for the Address parameter called GetBalanceAddress.</w:t>
      </w:r>
    </w:p>
    <w:p>
      <w:pPr>
        <w:pStyle w:val="Normal"/>
        <w:jc w:val="both"/>
        <w:rPr>
          <w:rFonts w:ascii="Cantarell" w:hAnsi="Cantarell"/>
          <w:color w:val="808080" w:themeColor="background1" w:themeShade="80"/>
        </w:rPr>
      </w:pPr>
      <w:r>
        <w:rPr>
          <w:rFonts w:ascii="Cantarell" w:hAnsi="Cantarell"/>
          <w:color w:val="808080" w:themeColor="background1" w:themeShade="80"/>
        </w:rPr>
        <w:t>Requests for GetMyInfo may be sent as it was a standard method.</w:t>
      </w:r>
    </w:p>
    <w:p>
      <w:pPr>
        <w:pStyle w:val="Normal"/>
        <w:jc w:val="both"/>
        <w:rPr>
          <w:rFonts w:ascii="Cantarell" w:hAnsi="Cantarell"/>
          <w:color w:val="487B77" w:themeColor="accent6" w:themeShade="bf"/>
        </w:rPr>
      </w:pPr>
      <w:r>
        <w:rPr>
          <w:rFonts w:ascii="Cantarell" w:hAnsi="Cantarell"/>
          <w:color w:val="487B77" w:themeColor="accent6" w:themeShade="bf"/>
        </w:rPr>
      </w:r>
    </w:p>
    <w:p>
      <w:pPr>
        <w:pStyle w:val="Normal"/>
        <w:jc w:val="both"/>
        <w:rPr>
          <w:rFonts w:ascii="Cantarell" w:hAnsi="Cantarell"/>
          <w:color w:val="487B77" w:themeColor="accent6" w:themeShade="bf"/>
        </w:rPr>
      </w:pPr>
      <w:r>
        <w:rPr>
          <w:rFonts w:ascii="Cantarell" w:hAnsi="Cantarell"/>
          <w:color w:val="487B77" w:themeColor="accent6" w:themeShade="bf"/>
        </w:rPr>
        <w:t>3.9] UnregisterCompoundMethod</w:t>
      </w:r>
    </w:p>
    <w:p>
      <w:pPr>
        <w:pStyle w:val="Normal"/>
        <w:jc w:val="both"/>
        <w:rPr>
          <w:rFonts w:ascii="Cantarell" w:hAnsi="Cantarell"/>
          <w:color w:val="808080" w:themeColor="background1" w:themeShade="80"/>
        </w:rPr>
      </w:pPr>
      <w:r>
        <w:rPr>
          <w:rFonts w:ascii="Cantarell" w:hAnsi="Cantarell"/>
          <w:color w:val="808080" w:themeColor="background1" w:themeShade="80"/>
        </w:rPr>
        <w:t>This message type is used to unregister a compound (virtual) method.</w:t>
      </w:r>
    </w:p>
    <w:p>
      <w:pPr>
        <w:pStyle w:val="Normal"/>
        <w:jc w:val="both"/>
        <w:rPr>
          <w:rFonts w:ascii="Cantarell" w:hAnsi="Cantarell"/>
          <w:color w:val="808080" w:themeColor="background1" w:themeShade="80"/>
        </w:rPr>
      </w:pPr>
      <w:r>
        <w:rPr>
          <w:rFonts w:ascii="Cantarell" w:hAnsi="Cantarell"/>
          <w:color w:val="808080" w:themeColor="background1" w:themeShade="80"/>
        </w:rPr>
        <w:t>It is composed by one field:</w:t>
      </w:r>
    </w:p>
    <w:p>
      <w:pPr>
        <w:pStyle w:val="TextBody"/>
        <w:numPr>
          <w:ilvl w:val="0"/>
          <w:numId w:val="1"/>
        </w:numPr>
        <w:jc w:val="both"/>
        <w:rPr>
          <w:rFonts w:ascii="Cantarell" w:hAnsi="Cantarell"/>
          <w:color w:val="808080" w:themeColor="background1" w:themeShade="80"/>
        </w:rPr>
      </w:pPr>
      <w:r>
        <w:rPr>
          <w:rFonts w:cs="Cantarell" w:ascii="Cantarell" w:hAnsi="Cantarell"/>
          <w:color w:val="808080" w:themeColor="background1" w:themeShade="80"/>
        </w:rPr>
        <w:t>UnregisterCompoundMethodName</w:t>
      </w:r>
      <w:r>
        <w:rPr>
          <w:rFonts w:ascii="Cantarell" w:hAnsi="Cantarell"/>
          <w:color w:val="808080" w:themeColor="background1" w:themeShade="80"/>
        </w:rPr>
        <w:t>: This is the string that identifies the virtual method. If it is empty then all virtual methods registered by the caller should be unregistered.</w:t>
      </w:r>
    </w:p>
    <w:p>
      <w:pPr>
        <w:pStyle w:val="TextBody"/>
        <w:jc w:val="both"/>
        <w:rPr>
          <w:rFonts w:ascii="Cantarell" w:hAnsi="Cantarell"/>
          <w:color w:val="808080" w:themeColor="background1" w:themeShade="80"/>
        </w:rPr>
      </w:pPr>
      <w:r>
        <w:rPr>
          <w:rFonts w:ascii="Cantarell" w:hAnsi="Cantarell"/>
          <w:color w:val="808080" w:themeColor="background1" w:themeShade="80"/>
        </w:rPr>
        <w:t>Example:</w:t>
      </w:r>
    </w:p>
    <w:p>
      <w:pPr>
        <w:pStyle w:val="TextBody"/>
        <w:jc w:val="both"/>
        <w:rPr>
          <w:rFonts w:ascii="Cantarell" w:hAnsi="Cantarell"/>
        </w:rPr>
      </w:pPr>
      <w:r>
        <w:rPr>
          <w:rFonts w:ascii="Cantarell" w:hAnsi="Cantarell"/>
        </w:rPr>
      </w:r>
      <w:r>
        <mc:AlternateContent>
          <mc:Choice Requires="wps">
            <w:drawing>
              <wp:anchor behindDoc="0" distT="0" distB="0" distL="0" distR="0" simplePos="0" locked="0" layoutInCell="1" allowOverlap="1" relativeHeight="9">
                <wp:simplePos x="0" y="0"/>
                <wp:positionH relativeFrom="column">
                  <wp:posOffset>262255</wp:posOffset>
                </wp:positionH>
                <wp:positionV relativeFrom="paragraph">
                  <wp:posOffset>67945</wp:posOffset>
                </wp:positionV>
                <wp:extent cx="5001260" cy="1687195"/>
                <wp:effectExtent l="0" t="0" r="0" b="0"/>
                <wp:wrapNone/>
                <wp:docPr id="11" name=""/>
                <a:graphic xmlns:a="http://schemas.openxmlformats.org/drawingml/2006/main">
                  <a:graphicData uri="http://schemas.microsoft.com/office/word/2010/wordprocessingShape">
                    <wps:wsp>
                      <wps:cNvSpPr txBox="1"/>
                      <wps:spPr>
                        <a:xfrm>
                          <a:off x="0" y="0"/>
                          <a:ext cx="5001260" cy="1687195"/>
                        </a:xfrm>
                        <a:prstGeom prst="rect"/>
                        <a:solidFill>
                          <a:srgbClr val="FFFBCC"/>
                        </a:solidFill>
                        <a:ln w="635">
                          <a:solidFill>
                            <a:srgbClr val="000000"/>
                          </a:solidFill>
                        </a:ln>
                      </wps:spPr>
                      <wps:txbx>
                        <w:txbxContent>
                          <w:p>
                            <w:pPr>
                              <w:pStyle w:val="FrameContents"/>
                              <w:overflowPunct w:val="true"/>
                              <w:spacing w:lineRule="auto" w:line="240" w:before="0" w:after="26"/>
                              <w:rPr>
                                <w:color w:val="808080" w:themeColor="background1" w:themeShade="80"/>
                              </w:rPr>
                            </w:pPr>
                            <w:r>
                              <w:rPr>
                                <w:color w:val="808080" w:themeColor="background1" w:themeShade="80"/>
                              </w:rPr>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w:t>
                            </w:r>
                            <w:r>
                              <w:rPr>
                                <w:rFonts w:cs="Cantarell" w:ascii="Cantarell" w:hAnsi="Cantarell"/>
                                <w:color w:val="808080" w:themeColor="background1" w:themeShade="80"/>
                                <w:sz w:val="18"/>
                                <w:szCs w:val="18"/>
                              </w:rPr>
                              <w:t>“UnregisterCompoundMethod</w:t>
                            </w:r>
                            <w:r>
                              <w:rPr>
                                <w:rFonts w:cs="Cantarell" w:ascii="Cantarell" w:hAnsi="Cantarell"/>
                                <w:color w:val="808080" w:themeColor="background1" w:themeShade="80"/>
                                <w:sz w:val="18"/>
                              </w:rPr>
                              <w:t>”</w:t>
                            </w:r>
                            <w:r>
                              <w:rPr>
                                <w:rFonts w:ascii="Cantarell" w:hAnsi="Cantarell"/>
                                <w:color w:val="808080" w:themeColor="background1" w:themeShade="80"/>
                                <w:sz w:val="18"/>
                                <w:szCs w:val="18"/>
                              </w:rPr>
                              <w:t xml:space="preserve">,  </w:t>
                            </w:r>
                          </w:p>
                          <w:p>
                            <w:pPr>
                              <w:pStyle w:val="FrameContents"/>
                              <w:overflowPunct w:val="true"/>
                              <w:spacing w:lineRule="auto" w:line="240" w:before="0" w:after="26"/>
                              <w:rPr>
                                <w:color w:val="808080" w:themeColor="background1" w:themeShade="80"/>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 xml:space="preserve">  </w:t>
                            </w: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szCs w:val="18"/>
                              </w:rPr>
                              <w:t>UnregisterCompoundMethodName</w:t>
                            </w:r>
                            <w:r>
                              <w:rPr>
                                <w:rFonts w:cs="Cantarell" w:ascii="Cantarell" w:hAnsi="Cantarell"/>
                                <w:color w:val="808080" w:themeColor="background1" w:themeShade="80"/>
                                <w:sz w:val="18"/>
                              </w:rPr>
                              <w:t xml:space="preserve">”: “GetMyInfo” </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jc w:val="both"/>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txbxContent>
                      </wps:txbx>
                      <wps:bodyPr anchor="t" lIns="0" tIns="0" rIns="0" bIns="0">
                        <a:noAutofit/>
                      </wps:bodyPr>
                    </wps:wsp>
                  </a:graphicData>
                </a:graphic>
              </wp:anchor>
            </w:drawing>
          </mc:Choice>
          <mc:Fallback>
            <w:pict>
              <v:rect fillcolor="#FFFBCC" strokecolor="#000000" strokeweight="0pt" style="position:absolute;rotation:0;width:393.8pt;height:132.85pt;mso-wrap-distance-left:0pt;mso-wrap-distance-right:0pt;mso-wrap-distance-top:0pt;mso-wrap-distance-bottom:0pt;margin-top:5.35pt;mso-position-vertical-relative:text;margin-left:20.65pt;mso-position-horizontal-relative:text">
                <v:textbox inset="0in,0in,0in,0in">
                  <w:txbxContent>
                    <w:p>
                      <w:pPr>
                        <w:pStyle w:val="FrameContents"/>
                        <w:overflowPunct w:val="true"/>
                        <w:spacing w:lineRule="auto" w:line="240" w:before="0" w:after="26"/>
                        <w:rPr>
                          <w:color w:val="808080" w:themeColor="background1" w:themeShade="80"/>
                        </w:rPr>
                      </w:pPr>
                      <w:r>
                        <w:rPr>
                          <w:color w:val="808080" w:themeColor="background1" w:themeShade="80"/>
                        </w:rPr>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p>
                    <w:p>
                      <w:pPr>
                        <w:pStyle w:val="FrameContents"/>
                        <w:overflowPunct w:val="true"/>
                        <w:spacing w:lineRule="auto" w:line="240" w:before="0" w:after="26"/>
                        <w:rPr>
                          <w:rFonts w:ascii="Cantarell" w:hAnsi="Cantarell"/>
                          <w:color w:val="808080" w:themeColor="background1" w:themeShade="80"/>
                          <w:sz w:val="18"/>
                          <w:szCs w:val="18"/>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 xml:space="preserve">MessageType”: </w:t>
                      </w:r>
                      <w:r>
                        <w:rPr>
                          <w:rFonts w:cs="Cantarell" w:ascii="Cantarell" w:hAnsi="Cantarell"/>
                          <w:color w:val="808080" w:themeColor="background1" w:themeShade="80"/>
                          <w:sz w:val="18"/>
                          <w:szCs w:val="18"/>
                        </w:rPr>
                        <w:t>“UnregisterCompoundMethod</w:t>
                      </w:r>
                      <w:r>
                        <w:rPr>
                          <w:rFonts w:cs="Cantarell" w:ascii="Cantarell" w:hAnsi="Cantarell"/>
                          <w:color w:val="808080" w:themeColor="background1" w:themeShade="80"/>
                          <w:sz w:val="18"/>
                        </w:rPr>
                        <w:t>”</w:t>
                      </w:r>
                      <w:r>
                        <w:rPr>
                          <w:rFonts w:ascii="Cantarell" w:hAnsi="Cantarell"/>
                          <w:color w:val="808080" w:themeColor="background1" w:themeShade="80"/>
                          <w:sz w:val="18"/>
                          <w:szCs w:val="18"/>
                        </w:rPr>
                        <w:t xml:space="preserve">,  </w:t>
                      </w:r>
                    </w:p>
                    <w:p>
                      <w:pPr>
                        <w:pStyle w:val="FrameContents"/>
                        <w:overflowPunct w:val="true"/>
                        <w:spacing w:lineRule="auto" w:line="240" w:before="0" w:after="26"/>
                        <w:rPr>
                          <w:color w:val="808080" w:themeColor="background1" w:themeShade="80"/>
                        </w:rPr>
                      </w:pPr>
                      <w:r>
                        <w:rPr>
                          <w:rFonts w:ascii="Cantarell" w:hAnsi="Cantarell"/>
                          <w:color w:val="808080" w:themeColor="background1" w:themeShade="80"/>
                          <w:sz w:val="18"/>
                          <w:szCs w:val="18"/>
                        </w:rPr>
                        <w:t xml:space="preserve">       “</w:t>
                      </w:r>
                      <w:r>
                        <w:rPr>
                          <w:rFonts w:ascii="Cantarell" w:hAnsi="Cantarell"/>
                          <w:color w:val="808080" w:themeColor="background1" w:themeShade="80"/>
                          <w:sz w:val="18"/>
                          <w:szCs w:val="18"/>
                        </w:rPr>
                        <w:t>MessageData”: {</w:t>
                      </w:r>
                    </w:p>
                    <w:p>
                      <w:pPr>
                        <w:pStyle w:val="FrameContents"/>
                        <w:overflowPunct w:val="true"/>
                        <w:spacing w:lineRule="auto" w:line="240" w:before="0" w:after="26"/>
                        <w:rPr>
                          <w:rFonts w:ascii="Cantarell" w:hAnsi="Cantarell" w:cs="Cantarell"/>
                          <w:color w:val="808080" w:themeColor="background1" w:themeShade="80"/>
                          <w:sz w:val="18"/>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 xml:space="preserve">  </w:t>
                      </w:r>
                      <w:r>
                        <w:rPr>
                          <w:color w:val="808080" w:themeColor="background1" w:themeShade="80"/>
                        </w:rPr>
                        <w:t xml:space="preserve"> </w:t>
                      </w:r>
                      <w:r>
                        <w:rPr>
                          <w:rFonts w:cs="Cantarell" w:ascii="Cantarell" w:hAnsi="Cantarell"/>
                          <w:color w:val="808080" w:themeColor="background1" w:themeShade="80"/>
                          <w:sz w:val="18"/>
                        </w:rPr>
                        <w:t>“</w:t>
                      </w:r>
                      <w:r>
                        <w:rPr>
                          <w:rFonts w:cs="Cantarell" w:ascii="Cantarell" w:hAnsi="Cantarell"/>
                          <w:color w:val="808080" w:themeColor="background1" w:themeShade="80"/>
                          <w:sz w:val="18"/>
                          <w:szCs w:val="18"/>
                        </w:rPr>
                        <w:t>UnregisterCompoundMethodName</w:t>
                      </w:r>
                      <w:r>
                        <w:rPr>
                          <w:rFonts w:cs="Cantarell" w:ascii="Cantarell" w:hAnsi="Cantarell"/>
                          <w:color w:val="808080" w:themeColor="background1" w:themeShade="80"/>
                          <w:sz w:val="18"/>
                        </w:rPr>
                        <w:t xml:space="preserve">”: “GetMyInfo” </w:t>
                      </w:r>
                    </w:p>
                    <w:p>
                      <w:pPr>
                        <w:pStyle w:val="FrameContents"/>
                        <w:overflowPunct w:val="true"/>
                        <w:spacing w:lineRule="auto" w:line="240" w:before="0" w:after="26"/>
                        <w:rPr>
                          <w:color w:val="808080" w:themeColor="background1" w:themeShade="80"/>
                        </w:rPr>
                      </w:pPr>
                      <w:r>
                        <w:rPr>
                          <w:rFonts w:cs="Cantarell" w:ascii="Cantarell" w:hAnsi="Cantarell"/>
                          <w:color w:val="808080" w:themeColor="background1" w:themeShade="80"/>
                          <w:sz w:val="18"/>
                          <w:szCs w:val="18"/>
                        </w:rPr>
                        <w:t xml:space="preserve">       </w:t>
                      </w:r>
                      <w:r>
                        <w:rPr>
                          <w:rFonts w:cs="Cantarell" w:ascii="Cantarell" w:hAnsi="Cantarell"/>
                          <w:color w:val="808080" w:themeColor="background1" w:themeShade="80"/>
                          <w:sz w:val="18"/>
                        </w:rPr>
                        <w:t>}</w:t>
                      </w:r>
                    </w:p>
                    <w:p>
                      <w:pPr>
                        <w:pStyle w:val="FrameContents"/>
                        <w:overflowPunct w:val="true"/>
                        <w:spacing w:lineRule="auto" w:line="240" w:before="0" w:after="26"/>
                        <w:jc w:val="both"/>
                        <w:rPr/>
                      </w:pPr>
                      <w:r>
                        <w:rPr>
                          <w:rFonts w:cs="Cantarell" w:ascii="Cantarell" w:hAnsi="Cantarell"/>
                          <w:color w:val="808080" w:themeColor="background1" w:themeShade="80"/>
                          <w:sz w:val="18"/>
                        </w:rPr>
                        <w:t xml:space="preserve">  </w:t>
                      </w:r>
                      <w:r>
                        <w:rPr>
                          <w:rFonts w:cs="Cantarell" w:ascii="Cantarell" w:hAnsi="Cantarell"/>
                          <w:color w:val="808080" w:themeColor="background1" w:themeShade="80"/>
                          <w:sz w:val="18"/>
                        </w:rPr>
                        <w:t>}</w:t>
                      </w:r>
                    </w:p>
                  </w:txbxContent>
                </v:textbox>
              </v:rect>
            </w:pict>
          </mc:Fallback>
        </mc:AlternateContent>
      </w:r>
    </w:p>
    <w:p>
      <w:pPr>
        <w:pStyle w:val="TextBody"/>
        <w:ind w:left="720" w:hanging="0"/>
        <w:jc w:val="both"/>
        <w:rPr>
          <w:rFonts w:ascii="Cantarell" w:hAnsi="Cantarell"/>
        </w:rPr>
      </w:pPr>
      <w:r>
        <w:rPr>
          <w:rFonts w:ascii="Cantarell" w:hAnsi="Cantarell"/>
        </w:rPr>
      </w:r>
    </w:p>
    <w:p>
      <w:pPr>
        <w:pStyle w:val="TextBody"/>
        <w:ind w:left="720" w:hanging="0"/>
        <w:jc w:val="both"/>
        <w:rPr>
          <w:rFonts w:ascii="Cantarell" w:hAnsi="Cantarell"/>
        </w:rPr>
      </w:pPr>
      <w:r>
        <w:rPr>
          <w:rFonts w:ascii="Cantarell" w:hAnsi="Cantarell"/>
        </w:rPr>
      </w:r>
    </w:p>
    <w:p>
      <w:pPr>
        <w:pStyle w:val="TextBody"/>
        <w:ind w:left="720" w:hanging="0"/>
        <w:jc w:val="both"/>
        <w:rPr>
          <w:rFonts w:ascii="Cantarell" w:hAnsi="Cantarell"/>
        </w:rPr>
      </w:pPr>
      <w:r>
        <w:rPr>
          <w:rFonts w:ascii="Cantarell" w:hAnsi="Cantarell"/>
        </w:rPr>
      </w:r>
    </w:p>
    <w:p>
      <w:pPr>
        <w:pStyle w:val="Normal"/>
        <w:jc w:val="both"/>
        <w:rPr>
          <w:rFonts w:ascii="Cantarell" w:hAnsi="Cantarell"/>
          <w:color w:val="006D6F"/>
        </w:rPr>
      </w:pPr>
      <w:r>
        <w:rPr>
          <w:rFonts w:ascii="Cantarell" w:hAnsi="Cantarell"/>
          <w:color w:val="006D6F"/>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r>
    </w:p>
    <w:p>
      <w:pPr>
        <w:pStyle w:val="Normal"/>
        <w:jc w:val="both"/>
        <w:rPr>
          <w:rFonts w:ascii="Cantarell" w:hAnsi="Cantarell"/>
          <w:color w:val="006D6F"/>
        </w:rPr>
      </w:pPr>
      <w:r>
        <w:rPr>
          <w:rFonts w:ascii="Cantarell" w:hAnsi="Cantarell"/>
          <w:color w:val="006D6F"/>
        </w:rPr>
      </w:r>
    </w:p>
    <w:p>
      <w:pPr>
        <w:pStyle w:val="Normal"/>
        <w:jc w:val="both"/>
        <w:rPr>
          <w:rFonts w:ascii="Cantarell" w:hAnsi="Cantarell"/>
          <w:color w:val="006D6F"/>
        </w:rPr>
      </w:pPr>
      <w:r>
        <w:rPr>
          <w:rFonts w:ascii="Cantarell" w:hAnsi="Cantarell"/>
          <w:color w:val="006D6F"/>
        </w:rPr>
      </w:r>
    </w:p>
    <w:p>
      <w:pPr>
        <w:pStyle w:val="Normal"/>
        <w:spacing w:before="120" w:after="200"/>
        <w:jc w:val="both"/>
        <w:rPr/>
      </w:pPr>
      <w:r>
        <w:rPr/>
      </w:r>
    </w:p>
    <w:sectPr>
      <w:footerReference w:type="default" r:id="rId3"/>
      <w:type w:val="nextPage"/>
      <w:pgSz w:w="11906" w:h="16838"/>
      <w:pgMar w:left="1800" w:right="1800" w:header="0" w:top="1728" w:footer="720" w:bottom="1440"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w Cen MT">
    <w:charset w:val="01"/>
    <w:family w:val="roman"/>
    <w:pitch w:val="variable"/>
  </w:font>
  <w:font w:name="Tw Cen MT Condensed">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Cantarell">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bidi="es-ES"/>
      </w:rPr>
      <w:t xml:space="preserve"> </w:t>
    </w:r>
    <w:r>
      <w:rPr/>
      <w:fldChar w:fldCharType="begin"/>
    </w:r>
    <w:r>
      <w:rPr/>
      <w:instrText>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75"/>
        </w:tabs>
        <w:ind w:left="775" w:hanging="360"/>
      </w:pPr>
      <w:rPr>
        <w:rFonts w:ascii="Symbol" w:hAnsi="Symbol" w:cs="Symbol" w:hint="default"/>
        <w:rFonts w:cs="OpenSymbol"/>
      </w:rPr>
    </w:lvl>
    <w:lvl w:ilvl="1">
      <w:start w:val="1"/>
      <w:numFmt w:val="bullet"/>
      <w:lvlText w:val="◦"/>
      <w:lvlJc w:val="left"/>
      <w:pPr>
        <w:tabs>
          <w:tab w:val="num" w:pos="1135"/>
        </w:tabs>
        <w:ind w:left="1135" w:hanging="360"/>
      </w:pPr>
      <w:rPr>
        <w:rFonts w:ascii="OpenSymbol" w:hAnsi="OpenSymbol" w:cs="OpenSymbol" w:hint="default"/>
        <w:rFonts w:cs="OpenSymbol"/>
      </w:rPr>
    </w:lvl>
    <w:lvl w:ilvl="2">
      <w:start w:val="1"/>
      <w:numFmt w:val="bullet"/>
      <w:lvlText w:val="▪"/>
      <w:lvlJc w:val="left"/>
      <w:pPr>
        <w:tabs>
          <w:tab w:val="num" w:pos="1495"/>
        </w:tabs>
        <w:ind w:left="1495" w:hanging="360"/>
      </w:pPr>
      <w:rPr>
        <w:rFonts w:ascii="OpenSymbol" w:hAnsi="OpenSymbol" w:cs="OpenSymbol" w:hint="default"/>
        <w:rFonts w:cs="OpenSymbol"/>
      </w:rPr>
    </w:lvl>
    <w:lvl w:ilvl="3">
      <w:start w:val="1"/>
      <w:numFmt w:val="bullet"/>
      <w:lvlText w:val=""/>
      <w:lvlJc w:val="left"/>
      <w:pPr>
        <w:tabs>
          <w:tab w:val="num" w:pos="1855"/>
        </w:tabs>
        <w:ind w:left="1855" w:hanging="360"/>
      </w:pPr>
      <w:rPr>
        <w:rFonts w:ascii="Symbol" w:hAnsi="Symbol" w:cs="Symbol" w:hint="default"/>
        <w:rFonts w:cs="OpenSymbol"/>
      </w:rPr>
    </w:lvl>
    <w:lvl w:ilvl="4">
      <w:start w:val="1"/>
      <w:numFmt w:val="bullet"/>
      <w:lvlText w:val="◦"/>
      <w:lvlJc w:val="left"/>
      <w:pPr>
        <w:tabs>
          <w:tab w:val="num" w:pos="2215"/>
        </w:tabs>
        <w:ind w:left="2215" w:hanging="360"/>
      </w:pPr>
      <w:rPr>
        <w:rFonts w:ascii="OpenSymbol" w:hAnsi="OpenSymbol" w:cs="OpenSymbol" w:hint="default"/>
        <w:rFonts w:cs="OpenSymbol"/>
      </w:rPr>
    </w:lvl>
    <w:lvl w:ilvl="5">
      <w:start w:val="1"/>
      <w:numFmt w:val="bullet"/>
      <w:lvlText w:val="▪"/>
      <w:lvlJc w:val="left"/>
      <w:pPr>
        <w:tabs>
          <w:tab w:val="num" w:pos="2575"/>
        </w:tabs>
        <w:ind w:left="2575" w:hanging="360"/>
      </w:pPr>
      <w:rPr>
        <w:rFonts w:ascii="OpenSymbol" w:hAnsi="OpenSymbol" w:cs="OpenSymbol" w:hint="default"/>
        <w:rFonts w:cs="OpenSymbol"/>
      </w:rPr>
    </w:lvl>
    <w:lvl w:ilvl="6">
      <w:start w:val="1"/>
      <w:numFmt w:val="bullet"/>
      <w:lvlText w:val=""/>
      <w:lvlJc w:val="left"/>
      <w:pPr>
        <w:tabs>
          <w:tab w:val="num" w:pos="2935"/>
        </w:tabs>
        <w:ind w:left="2935" w:hanging="360"/>
      </w:pPr>
      <w:rPr>
        <w:rFonts w:ascii="Symbol" w:hAnsi="Symbol" w:cs="Symbol" w:hint="default"/>
        <w:rFonts w:cs="OpenSymbol"/>
      </w:rPr>
    </w:lvl>
    <w:lvl w:ilvl="7">
      <w:start w:val="1"/>
      <w:numFmt w:val="bullet"/>
      <w:lvlText w:val="◦"/>
      <w:lvlJc w:val="left"/>
      <w:pPr>
        <w:tabs>
          <w:tab w:val="num" w:pos="3295"/>
        </w:tabs>
        <w:ind w:left="3295" w:hanging="360"/>
      </w:pPr>
      <w:rPr>
        <w:rFonts w:ascii="OpenSymbol" w:hAnsi="OpenSymbol" w:cs="OpenSymbol" w:hint="default"/>
        <w:rFonts w:cs="OpenSymbol"/>
      </w:rPr>
    </w:lvl>
    <w:lvl w:ilvl="8">
      <w:start w:val="1"/>
      <w:numFmt w:val="bullet"/>
      <w:lvlText w:val="▪"/>
      <w:lvlJc w:val="left"/>
      <w:pPr>
        <w:tabs>
          <w:tab w:val="num" w:pos="3655"/>
        </w:tabs>
        <w:ind w:left="3655"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Tw Cen MT" w:cs="" w:asciiTheme="minorHAnsi" w:cstheme="minorBidi" w:eastAsiaTheme="minorHAnsi" w:hAnsiTheme="minorHAnsi"/>
        <w:color w:val="595959" w:themeColor="text1" w:themeTint="a6"/>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33d0d"/>
    <w:pPr>
      <w:widowControl/>
      <w:bidi w:val="0"/>
      <w:spacing w:lineRule="auto" w:line="264" w:before="120" w:after="200"/>
      <w:jc w:val="left"/>
    </w:pPr>
    <w:rPr>
      <w:rFonts w:ascii="Tw Cen MT" w:hAnsi="Tw Cen MT" w:eastAsia="Tw Cen MT"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next w:val="Normal"/>
    <w:link w:val="Heading1Char"/>
    <w:uiPriority w:val="9"/>
    <w:qFormat/>
    <w:rsid w:val="00333d0d"/>
    <w:pPr>
      <w:keepNext w:val="true"/>
      <w:keepLines/>
      <w:spacing w:before="600" w:after="60"/>
      <w:contextualSpacing/>
      <w:outlineLvl w:val="0"/>
    </w:pPr>
    <w:rPr>
      <w:rFonts w:ascii="Tw Cen MT Condensed" w:hAnsi="Tw Cen MT Condensed" w:eastAsia="" w:cs="" w:asciiTheme="majorHAnsi" w:cstheme="majorBidi" w:eastAsiaTheme="majorEastAsia" w:hAnsiTheme="majorHAnsi"/>
      <w:color w:val="1481AB" w:themeColor="accent1" w:themeShade="bf"/>
      <w:sz w:val="32"/>
    </w:rPr>
  </w:style>
  <w:style w:type="paragraph" w:styleId="Heading2">
    <w:name w:val="Heading 2"/>
    <w:basedOn w:val="Normal"/>
    <w:next w:val="Normal"/>
    <w:link w:val="Heading2Char"/>
    <w:uiPriority w:val="9"/>
    <w:unhideWhenUsed/>
    <w:qFormat/>
    <w:rsid w:val="00333d0d"/>
    <w:pPr>
      <w:keepNext w:val="true"/>
      <w:keepLines/>
      <w:spacing w:before="240" w:after="0"/>
      <w:contextualSpacing/>
      <w:outlineLvl w:val="1"/>
    </w:pPr>
    <w:rPr>
      <w:rFonts w:ascii="Tw Cen MT Condensed" w:hAnsi="Tw Cen MT Condensed" w:eastAsia="" w:cs="" w:asciiTheme="majorHAnsi" w:cstheme="majorBidi" w:eastAsiaTheme="majorEastAsia" w:hAnsiTheme="majorHAnsi"/>
      <w:caps/>
      <w:color w:val="1481AB" w:themeColor="accent1" w:themeShade="bf"/>
      <w:sz w:val="24"/>
    </w:rPr>
  </w:style>
  <w:style w:type="paragraph" w:styleId="Heading3">
    <w:name w:val="Heading 3"/>
    <w:basedOn w:val="Normal"/>
    <w:next w:val="Normal"/>
    <w:link w:val="Heading3Char"/>
    <w:uiPriority w:val="9"/>
    <w:semiHidden/>
    <w:unhideWhenUsed/>
    <w:qFormat/>
    <w:rsid w:val="002554cd"/>
    <w:pPr>
      <w:keepNext w:val="true"/>
      <w:keepLines/>
      <w:spacing w:before="40" w:after="0"/>
      <w:outlineLvl w:val="2"/>
    </w:pPr>
    <w:rPr>
      <w:rFonts w:ascii="Tw Cen MT Condensed" w:hAnsi="Tw Cen MT Condensed" w:eastAsia="" w:cs="" w:asciiTheme="majorHAnsi" w:cstheme="majorBidi" w:eastAsiaTheme="majorEastAsia" w:hAnsiTheme="majorHAnsi"/>
      <w:color w:val="0D5571" w:themeColor="accent1" w:themeShade="7f"/>
      <w:sz w:val="24"/>
      <w:szCs w:val="24"/>
    </w:rPr>
  </w:style>
  <w:style w:type="paragraph" w:styleId="Heading6">
    <w:name w:val="Heading 6"/>
    <w:basedOn w:val="Normal"/>
    <w:next w:val="Normal"/>
    <w:link w:val="Heading6Char"/>
    <w:uiPriority w:val="9"/>
    <w:semiHidden/>
    <w:unhideWhenUsed/>
    <w:qFormat/>
    <w:rsid w:val="002554cd"/>
    <w:pPr>
      <w:keepNext w:val="true"/>
      <w:keepLines/>
      <w:spacing w:before="40" w:after="0"/>
      <w:outlineLvl w:val="5"/>
    </w:pPr>
    <w:rPr>
      <w:rFonts w:ascii="Tw Cen MT Condensed" w:hAnsi="Tw Cen MT Condensed" w:eastAsia="" w:cs="" w:asciiTheme="majorHAnsi" w:cstheme="majorBidi" w:eastAsiaTheme="majorEastAsia" w:hAnsiTheme="majorHAnsi"/>
      <w:color w:val="0D5571" w:themeColor="accent1" w:themeShade="7f"/>
    </w:rPr>
  </w:style>
  <w:style w:type="paragraph" w:styleId="Heading7">
    <w:name w:val="Heading 7"/>
    <w:basedOn w:val="Normal"/>
    <w:next w:val="Normal"/>
    <w:link w:val="Heading7Char"/>
    <w:uiPriority w:val="9"/>
    <w:semiHidden/>
    <w:unhideWhenUsed/>
    <w:qFormat/>
    <w:rsid w:val="002554cd"/>
    <w:pPr>
      <w:keepNext w:val="true"/>
      <w:keepLines/>
      <w:spacing w:before="40" w:after="0"/>
      <w:outlineLvl w:val="6"/>
    </w:pPr>
    <w:rPr>
      <w:rFonts w:ascii="Tw Cen MT Condensed" w:hAnsi="Tw Cen MT Condensed" w:eastAsia="" w:cs="" w:asciiTheme="majorHAnsi" w:cstheme="majorBidi" w:eastAsiaTheme="majorEastAsia" w:hAnsiTheme="majorHAnsi"/>
      <w:i/>
      <w:iCs/>
      <w:color w:val="0D5571" w:themeColor="accent1" w:themeShade="7f"/>
    </w:rPr>
  </w:style>
  <w:style w:type="paragraph" w:styleId="Heading8">
    <w:name w:val="Heading 8"/>
    <w:basedOn w:val="Normal"/>
    <w:next w:val="Normal"/>
    <w:link w:val="Heading8Char"/>
    <w:uiPriority w:val="9"/>
    <w:semiHidden/>
    <w:unhideWhenUsed/>
    <w:qFormat/>
    <w:rsid w:val="002554cd"/>
    <w:pPr>
      <w:keepNext w:val="true"/>
      <w:keepLines/>
      <w:spacing w:before="40" w:after="0"/>
      <w:outlineLvl w:val="7"/>
    </w:pPr>
    <w:rPr>
      <w:rFonts w:ascii="Tw Cen MT Condensed" w:hAnsi="Tw Cen MT Condensed"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val="true"/>
      <w:keepLines/>
      <w:spacing w:before="40" w:after="0"/>
      <w:outlineLvl w:val="8"/>
    </w:pPr>
    <w:rPr>
      <w:rFonts w:ascii="Tw Cen MT Condensed" w:hAnsi="Tw Cen MT Condensed"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33d0d"/>
    <w:rPr>
      <w:rFonts w:ascii="Tw Cen MT Condensed" w:hAnsi="Tw Cen MT Condensed" w:eastAsia="" w:cs="" w:asciiTheme="majorHAnsi" w:cstheme="majorBidi" w:eastAsiaTheme="majorEastAsia" w:hAnsiTheme="majorHAnsi"/>
      <w:color w:val="1481AB" w:themeColor="accent1" w:themeShade="bf"/>
      <w:sz w:val="32"/>
    </w:rPr>
  </w:style>
  <w:style w:type="character" w:styleId="Heading2Char" w:customStyle="1">
    <w:name w:val="Heading 2 Char"/>
    <w:basedOn w:val="DefaultParagraphFont"/>
    <w:link w:val="Heading2"/>
    <w:uiPriority w:val="9"/>
    <w:qFormat/>
    <w:rsid w:val="00333d0d"/>
    <w:rPr>
      <w:rFonts w:ascii="Tw Cen MT Condensed" w:hAnsi="Tw Cen MT Condensed" w:eastAsia="" w:cs="" w:asciiTheme="majorHAnsi" w:cstheme="majorBidi" w:eastAsiaTheme="majorEastAsia" w:hAnsiTheme="majorHAnsi"/>
      <w:caps/>
      <w:color w:val="1481AB" w:themeColor="accent1" w:themeShade="bf"/>
      <w:sz w:val="24"/>
    </w:rPr>
  </w:style>
  <w:style w:type="character" w:styleId="TitleChar" w:customStyle="1">
    <w:name w:val="Title Char"/>
    <w:basedOn w:val="DefaultParagraphFont"/>
    <w:link w:val="Title"/>
    <w:uiPriority w:val="2"/>
    <w:qFormat/>
    <w:rsid w:val="00333d0d"/>
    <w:rPr>
      <w:rFonts w:ascii="Tw Cen MT Condensed" w:hAnsi="Tw Cen MT Condensed" w:eastAsia="" w:cs="" w:asciiTheme="majorHAnsi" w:cstheme="majorBidi" w:eastAsiaTheme="majorEastAsia" w:hAnsiTheme="majorHAnsi"/>
      <w:color w:val="1481AB" w:themeColor="accent1" w:themeShade="bf"/>
      <w:kern w:val="2"/>
      <w:sz w:val="60"/>
    </w:rPr>
  </w:style>
  <w:style w:type="character" w:styleId="SubtitleChar" w:customStyle="1">
    <w:name w:val="Subtitle Char"/>
    <w:basedOn w:val="DefaultParagraphFont"/>
    <w:link w:val="Subtitle"/>
    <w:uiPriority w:val="3"/>
    <w:qFormat/>
    <w:rsid w:val="00333d0d"/>
    <w:rPr>
      <w:rFonts w:ascii="Tw Cen MT Condensed" w:hAnsi="Tw Cen MT Condensed" w:eastAsia="" w:cs="" w:asciiTheme="majorHAnsi" w:cstheme="majorBidi" w:eastAsiaTheme="majorEastAsia" w:hAnsiTheme="majorHAnsi"/>
      <w:caps/>
      <w:sz w:val="26"/>
    </w:rPr>
  </w:style>
  <w:style w:type="character" w:styleId="FooterChar" w:customStyle="1">
    <w:name w:val="Footer Char"/>
    <w:basedOn w:val="DefaultParagraphFont"/>
    <w:link w:val="Footer"/>
    <w:uiPriority w:val="99"/>
    <w:qFormat/>
    <w:rsid w:val="00c6554a"/>
    <w:rPr>
      <w:caps/>
    </w:rPr>
  </w:style>
  <w:style w:type="character" w:styleId="HeaderChar" w:customStyle="1">
    <w:name w:val="Header Char"/>
    <w:basedOn w:val="DefaultParagraphFont"/>
    <w:link w:val="Header"/>
    <w:uiPriority w:val="99"/>
    <w:qFormat/>
    <w:rsid w:val="00c6554a"/>
    <w:rPr>
      <w:color w:val="595959" w:themeColor="text1" w:themeTint="a6"/>
      <w:sz w:val="20"/>
      <w:szCs w:val="20"/>
      <w:lang w:eastAsia="ja-JP"/>
    </w:rPr>
  </w:style>
  <w:style w:type="character" w:styleId="Heading3Char" w:customStyle="1">
    <w:name w:val="Heading 3 Char"/>
    <w:basedOn w:val="DefaultParagraphFont"/>
    <w:link w:val="Heading3"/>
    <w:uiPriority w:val="9"/>
    <w:semiHidden/>
    <w:qFormat/>
    <w:rsid w:val="00c6554a"/>
    <w:rPr>
      <w:rFonts w:ascii="Tw Cen MT Condensed" w:hAnsi="Tw Cen MT Condensed" w:eastAsia="" w:cs="" w:asciiTheme="majorHAnsi" w:cstheme="majorBidi" w:eastAsiaTheme="majorEastAsia" w:hAnsiTheme="majorHAnsi"/>
      <w:color w:val="0D5571" w:themeColor="accent1" w:themeShade="7f"/>
      <w:sz w:val="24"/>
      <w:szCs w:val="24"/>
    </w:rPr>
  </w:style>
  <w:style w:type="character" w:styleId="Heading8Char" w:customStyle="1">
    <w:name w:val="Heading 8 Char"/>
    <w:basedOn w:val="DefaultParagraphFont"/>
    <w:link w:val="Heading8"/>
    <w:uiPriority w:val="9"/>
    <w:semiHidden/>
    <w:qFormat/>
    <w:rsid w:val="00c6554a"/>
    <w:rPr>
      <w:rFonts w:ascii="Tw Cen MT Condensed" w:hAnsi="Tw Cen MT Condensed"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c6554a"/>
    <w:rPr>
      <w:rFonts w:ascii="Tw Cen MT Condensed" w:hAnsi="Tw Cen MT Condensed" w:eastAsia=""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1481AB" w:themeColor="accent1" w:themeShade="bf"/>
    </w:rPr>
  </w:style>
  <w:style w:type="character" w:styleId="IntenseQuoteChar" w:customStyle="1">
    <w:name w:val="Intense Quote Char"/>
    <w:basedOn w:val="DefaultParagraphFont"/>
    <w:link w:val="IntenseQuote"/>
    <w:uiPriority w:val="30"/>
    <w:semiHidden/>
    <w:qFormat/>
    <w:rsid w:val="00c6554a"/>
    <w:rPr>
      <w:i/>
      <w:iCs/>
      <w:color w:val="1481AB" w:themeColor="accent1" w:themeShade="bf"/>
    </w:rPr>
  </w:style>
  <w:style w:type="character" w:styleId="IntenseReference">
    <w:name w:val="Intense Reference"/>
    <w:basedOn w:val="DefaultParagraphFont"/>
    <w:uiPriority w:val="32"/>
    <w:semiHidden/>
    <w:unhideWhenUsed/>
    <w:qFormat/>
    <w:rsid w:val="00c6554a"/>
    <w:rPr>
      <w:b/>
      <w:bCs/>
      <w:smallCaps/>
      <w:color w:val="1481AB" w:themeColor="accent1" w:themeShade="bf"/>
      <w:spacing w:val="5"/>
    </w:rPr>
  </w:style>
  <w:style w:type="character" w:styleId="BalloonTextChar" w:customStyle="1">
    <w:name w:val="Balloon Text Char"/>
    <w:basedOn w:val="DefaultParagraphFont"/>
    <w:link w:val="BalloonText"/>
    <w:uiPriority w:val="99"/>
    <w:semiHidden/>
    <w:qFormat/>
    <w:rsid w:val="00c6554a"/>
    <w:rPr>
      <w:rFonts w:ascii="Segoe UI" w:hAnsi="Segoe UI" w:cs="Segoe UI"/>
      <w:szCs w:val="18"/>
    </w:rPr>
  </w:style>
  <w:style w:type="character" w:styleId="BodyText3Char" w:customStyle="1">
    <w:name w:val="Body Text 3 Char"/>
    <w:basedOn w:val="DefaultParagraphFont"/>
    <w:link w:val="BodyText3"/>
    <w:uiPriority w:val="99"/>
    <w:semiHidden/>
    <w:qFormat/>
    <w:rsid w:val="00c6554a"/>
    <w:rPr>
      <w:szCs w:val="16"/>
    </w:rPr>
  </w:style>
  <w:style w:type="character" w:styleId="BodyTextIndent3Char" w:customStyle="1">
    <w:name w:val="Body Text Indent 3 Ch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TextChar" w:customStyle="1">
    <w:name w:val="Comment Text Char"/>
    <w:basedOn w:val="DefaultParagraphFont"/>
    <w:link w:val="CommentText"/>
    <w:uiPriority w:val="99"/>
    <w:semiHidden/>
    <w:qFormat/>
    <w:rsid w:val="00c6554a"/>
    <w:rPr>
      <w:szCs w:val="20"/>
    </w:rPr>
  </w:style>
  <w:style w:type="character" w:styleId="CommentSubjectChar" w:customStyle="1">
    <w:name w:val="Comment Subject Char"/>
    <w:basedOn w:val="CommentTextChar"/>
    <w:link w:val="CommentSubject"/>
    <w:uiPriority w:val="99"/>
    <w:semiHidden/>
    <w:qFormat/>
    <w:rsid w:val="00c6554a"/>
    <w:rPr>
      <w:b/>
      <w:bCs/>
      <w:szCs w:val="20"/>
    </w:rPr>
  </w:style>
  <w:style w:type="character" w:styleId="DocumentMapChar" w:customStyle="1">
    <w:name w:val="Document Map Char"/>
    <w:basedOn w:val="DefaultParagraphFont"/>
    <w:link w:val="DocumentMap"/>
    <w:uiPriority w:val="99"/>
    <w:semiHidden/>
    <w:qFormat/>
    <w:rsid w:val="00c6554a"/>
    <w:rPr>
      <w:rFonts w:ascii="Segoe UI" w:hAnsi="Segoe UI" w:cs="Segoe UI"/>
      <w:szCs w:val="16"/>
    </w:rPr>
  </w:style>
  <w:style w:type="character" w:styleId="EndnoteTextChar" w:customStyle="1">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1481AB" w:themeColor="accent1" w:themeShade="bf"/>
      <w:u w:val="single"/>
    </w:rPr>
  </w:style>
  <w:style w:type="character" w:styleId="FootnoteTextChar" w:customStyle="1">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customStyle="1">
    <w:name w:val="Internet Link"/>
    <w:basedOn w:val="DefaultParagraphFont"/>
    <w:uiPriority w:val="99"/>
    <w:semiHidden/>
    <w:unhideWhenUsed/>
    <w:rsid w:val="00c6554a"/>
    <w:rPr>
      <w:color w:val="13666B" w:themeColor="accent3" w:themeShade="80"/>
      <w:u w:val="single"/>
    </w:rPr>
  </w:style>
  <w:style w:type="character" w:styleId="MacroTextChar" w:customStyle="1">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PlainTextChar" w:customStyle="1">
    <w:name w:val="Plain Text Char"/>
    <w:basedOn w:val="DefaultParagraphFont"/>
    <w:link w:val="PlainText"/>
    <w:uiPriority w:val="99"/>
    <w:semiHidden/>
    <w:qFormat/>
    <w:rsid w:val="00c6554a"/>
    <w:rPr>
      <w:rFonts w:ascii="Consolas" w:hAnsi="Consolas"/>
      <w:szCs w:val="21"/>
    </w:rPr>
  </w:style>
  <w:style w:type="character" w:styleId="Heading7Char" w:customStyle="1">
    <w:name w:val="Heading 7 Char"/>
    <w:basedOn w:val="DefaultParagraphFont"/>
    <w:link w:val="Heading7"/>
    <w:uiPriority w:val="9"/>
    <w:semiHidden/>
    <w:qFormat/>
    <w:rsid w:val="002554cd"/>
    <w:rPr>
      <w:rFonts w:ascii="Tw Cen MT Condensed" w:hAnsi="Tw Cen MT Condensed" w:eastAsia="" w:cs="" w:asciiTheme="majorHAnsi" w:cstheme="majorBidi" w:eastAsiaTheme="majorEastAsia" w:hAnsiTheme="majorHAnsi"/>
      <w:i/>
      <w:iCs/>
      <w:color w:val="0D5571" w:themeColor="accent1" w:themeShade="7f"/>
    </w:rPr>
  </w:style>
  <w:style w:type="character" w:styleId="Heading6Char" w:customStyle="1">
    <w:name w:val="Heading 6 Char"/>
    <w:basedOn w:val="DefaultParagraphFont"/>
    <w:link w:val="Heading6"/>
    <w:uiPriority w:val="9"/>
    <w:semiHidden/>
    <w:qFormat/>
    <w:rsid w:val="002554cd"/>
    <w:rPr>
      <w:rFonts w:ascii="Tw Cen MT Condensed" w:hAnsi="Tw Cen MT Condensed" w:eastAsia="" w:cs="" w:asciiTheme="majorHAnsi" w:cstheme="majorBidi" w:eastAsiaTheme="majorEastAsia" w:hAnsiTheme="majorHAnsi"/>
      <w:color w:val="0D5571" w:themeColor="accent1" w:themeShade="7f"/>
    </w:rPr>
  </w:style>
  <w:style w:type="character" w:styleId="ListLabel1" w:customStyle="1">
    <w:name w:val="ListLabel 1"/>
    <w:qFormat/>
    <w:rPr>
      <w:color w:val="0D0D0D"/>
    </w:rPr>
  </w:style>
  <w:style w:type="character" w:styleId="ListLabel2" w:customStyle="1">
    <w:name w:val="ListLabel 2"/>
    <w:qFormat/>
    <w:rPr>
      <w:color w:val="0D0D0D"/>
    </w:rPr>
  </w:style>
  <w:style w:type="character" w:styleId="Bullets" w:customStyle="1">
    <w:name w:val="Bullets"/>
    <w:qFormat/>
    <w:rPr>
      <w:rFonts w:ascii="OpenSymbol" w:hAnsi="OpenSymbol" w:eastAsia="OpenSymbol" w:cs="OpenSymbol"/>
    </w:rPr>
  </w:style>
  <w:style w:type="character" w:styleId="ListLabel3">
    <w:name w:val="ListLabel 3"/>
    <w:qFormat/>
    <w:rPr>
      <w:rFonts w:ascii="Cantarell" w:hAnsi="Cantarel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Cantarell" w:hAnsi="Cantarel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ascii="Cantarell" w:hAnsi="Cantarell"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ascii="Cantarell" w:hAnsi="Cantarell" w:cs="Courier New"/>
    </w:rPr>
  </w:style>
  <w:style w:type="character" w:styleId="ListLabel34">
    <w:name w:val="ListLabel 34"/>
    <w:qFormat/>
    <w:rPr>
      <w:rFonts w:cs="Courier New"/>
    </w:rPr>
  </w:style>
  <w:style w:type="character" w:styleId="ListLabel35">
    <w:name w:val="ListLabel 35"/>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semiHidden/>
    <w:unhideWhenUsed/>
    <w:qFormat/>
    <w:rsid w:val="00c6554a"/>
    <w:pPr>
      <w:spacing w:lineRule="auto" w:line="240" w:before="0" w:after="200"/>
    </w:pPr>
    <w:rPr>
      <w:i/>
      <w:iCs/>
      <w:color w:val="335B74" w:themeColor="text2"/>
      <w:szCs w:val="18"/>
    </w:rPr>
  </w:style>
  <w:style w:type="paragraph" w:styleId="Informacindecontacto" w:customStyle="1">
    <w:name w:val="Información de contact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le">
    <w:name w:val="Title"/>
    <w:basedOn w:val="Normal"/>
    <w:link w:val="TitleChar"/>
    <w:uiPriority w:val="2"/>
    <w:unhideWhenUsed/>
    <w:qFormat/>
    <w:rsid w:val="00333d0d"/>
    <w:pPr>
      <w:spacing w:lineRule="auto" w:line="240" w:before="480" w:after="40"/>
      <w:contextualSpacing/>
      <w:jc w:val="center"/>
    </w:pPr>
    <w:rPr>
      <w:rFonts w:ascii="Tw Cen MT Condensed" w:hAnsi="Tw Cen MT Condensed" w:eastAsia="" w:cs="" w:asciiTheme="majorHAnsi" w:cstheme="majorBidi" w:eastAsiaTheme="majorEastAsia" w:hAnsiTheme="majorHAnsi"/>
      <w:color w:val="1481AB" w:themeColor="accent1" w:themeShade="bf"/>
      <w:kern w:val="2"/>
      <w:sz w:val="60"/>
    </w:rPr>
  </w:style>
  <w:style w:type="paragraph" w:styleId="Subtitle">
    <w:name w:val="Subtitle"/>
    <w:basedOn w:val="Normal"/>
    <w:link w:val="SubtitleChar"/>
    <w:uiPriority w:val="3"/>
    <w:unhideWhenUsed/>
    <w:qFormat/>
    <w:rsid w:val="00333d0d"/>
    <w:pPr>
      <w:spacing w:before="0" w:after="480"/>
      <w:contextualSpacing/>
      <w:jc w:val="center"/>
    </w:pPr>
    <w:rPr>
      <w:rFonts w:ascii="Tw Cen MT Condensed" w:hAnsi="Tw Cen MT Condensed" w:eastAsia="" w:cs="" w:asciiTheme="majorHAnsi" w:cstheme="majorBidi" w:eastAsiaTheme="majorEastAsia" w:hAnsiTheme="majorHAnsi"/>
      <w:caps/>
      <w:sz w:val="26"/>
    </w:rPr>
  </w:style>
  <w:style w:type="paragraph" w:styleId="Footer">
    <w:name w:val="Footer"/>
    <w:basedOn w:val="Normal"/>
    <w:link w:val="FooterChar"/>
    <w:uiPriority w:val="99"/>
    <w:unhideWhenUsed/>
    <w:rsid w:val="00c6554a"/>
    <w:pPr>
      <w:spacing w:lineRule="auto" w:line="240" w:before="0" w:after="0"/>
      <w:jc w:val="right"/>
    </w:pPr>
    <w:rPr>
      <w:caps/>
    </w:rPr>
  </w:style>
  <w:style w:type="paragraph" w:styleId="Foto" w:customStyle="1">
    <w:name w:val="Foto"/>
    <w:basedOn w:val="Normal"/>
    <w:uiPriority w:val="1"/>
    <w:qFormat/>
    <w:rsid w:val="00c6554a"/>
    <w:pPr>
      <w:spacing w:lineRule="auto" w:line="240" w:before="0" w:after="0"/>
      <w:jc w:val="center"/>
    </w:pPr>
    <w:rPr/>
  </w:style>
  <w:style w:type="paragraph" w:styleId="Header">
    <w:name w:val="Header"/>
    <w:basedOn w:val="Normal"/>
    <w:link w:val="HeaderCh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120" w:after="200"/>
      <w:contextualSpacing/>
    </w:pPr>
    <w:r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1481AB" w:themeColor="accent1" w:themeShade="bf"/>
    </w:rPr>
  </w:style>
  <w:style w:type="paragraph" w:styleId="BalloonText">
    <w:name w:val="Balloon Text"/>
    <w:basedOn w:val="Normal"/>
    <w:link w:val="BalloonTextCh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 w:eastAsiaTheme="minorEastAsia"/>
      <w:i/>
      <w:iCs/>
      <w:color w:val="1481AB" w:themeColor="accent1" w:themeShade="bf"/>
    </w:rPr>
  </w:style>
  <w:style w:type="paragraph" w:styleId="BodyText3">
    <w:name w:val="Body Text 3"/>
    <w:basedOn w:val="Normal"/>
    <w:link w:val="BodyText3Char"/>
    <w:uiPriority w:val="99"/>
    <w:semiHidden/>
    <w:unhideWhenUsed/>
    <w:qFormat/>
    <w:rsid w:val="00c6554a"/>
    <w:pPr>
      <w:spacing w:before="120" w:after="120"/>
    </w:pPr>
    <w:rPr>
      <w:szCs w:val="16"/>
    </w:rPr>
  </w:style>
  <w:style w:type="paragraph" w:styleId="BodyTextIndent3">
    <w:name w:val="Body Text Indent 3"/>
    <w:basedOn w:val="Normal"/>
    <w:link w:val="BodyTextIndent3Char"/>
    <w:uiPriority w:val="99"/>
    <w:semiHidden/>
    <w:unhideWhenUsed/>
    <w:qFormat/>
    <w:rsid w:val="00c6554a"/>
    <w:pPr>
      <w:spacing w:before="120" w:after="120"/>
      <w:ind w:left="360" w:hanging="0"/>
    </w:pPr>
    <w:rPr>
      <w:szCs w:val="16"/>
    </w:rPr>
  </w:style>
  <w:style w:type="paragraph" w:styleId="Annotationtext">
    <w:name w:val="annotation text"/>
    <w:basedOn w:val="Normal"/>
    <w:link w:val="CommentTextChar"/>
    <w:uiPriority w:val="99"/>
    <w:semiHidden/>
    <w:unhideWhenUsed/>
    <w:qFormat/>
    <w:rsid w:val="00c6554a"/>
    <w:pPr>
      <w:spacing w:lineRule="auto" w:line="240"/>
    </w:pPr>
    <w:rPr>
      <w:szCs w:val="20"/>
    </w:rPr>
  </w:style>
  <w:style w:type="paragraph" w:styleId="Annotationsubject">
    <w:name w:val="annotation subject"/>
    <w:basedOn w:val="Annotationtext"/>
    <w:link w:val="CommentSubjectChar"/>
    <w:uiPriority w:val="99"/>
    <w:semiHidden/>
    <w:unhideWhenUsed/>
    <w:qFormat/>
    <w:rsid w:val="00c6554a"/>
    <w:pPr/>
    <w:rPr>
      <w:b/>
      <w:bCs/>
    </w:rPr>
  </w:style>
  <w:style w:type="paragraph" w:styleId="DocumentMap">
    <w:name w:val="Document Map"/>
    <w:basedOn w:val="Normal"/>
    <w:link w:val="DocumentMapChar"/>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EndnoteTextChar"/>
    <w:uiPriority w:val="99"/>
    <w:semiHidden/>
    <w:unhideWhenUsed/>
    <w:qFormat/>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Tw Cen MT Condensed" w:hAnsi="Tw Cen MT Condensed"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qFormat/>
    <w:rsid w:val="00c6554a"/>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c6554a"/>
    <w:pPr>
      <w:spacing w:lineRule="auto" w:line="240" w:before="0" w:after="0"/>
    </w:pPr>
    <w:rPr>
      <w:rFonts w:ascii="Consolas" w:hAnsi="Consolas"/>
      <w:szCs w:val="20"/>
    </w:rPr>
  </w:style>
  <w:style w:type="paragraph" w:styleId="Macro">
    <w:name w:val="macro"/>
    <w:link w:val="MacroTextChar"/>
    <w:uiPriority w:val="99"/>
    <w:semiHidden/>
    <w:unhideWhenUsed/>
    <w:qFormat/>
    <w:rsid w:val="00c6554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nsolas" w:hAnsi="Consolas" w:eastAsia="Tw Cen MT" w:cs="" w:cstheme="minorBidi" w:eastAsiaTheme="minorHAnsi"/>
      <w:color w:val="595959" w:themeColor="text1" w:themeTint="a6"/>
      <w:kern w:val="0"/>
      <w:sz w:val="22"/>
      <w:szCs w:val="20"/>
      <w:lang w:val="es-ES" w:eastAsia="en-US" w:bidi="ar-SA"/>
    </w:rPr>
  </w:style>
  <w:style w:type="paragraph" w:styleId="PlainText">
    <w:name w:val="Plain Text"/>
    <w:basedOn w:val="Normal"/>
    <w:link w:val="PlainTextChar"/>
    <w:uiPriority w:val="99"/>
    <w:semiHidden/>
    <w:unhideWhenUsed/>
    <w:qFormat/>
    <w:rsid w:val="00c6554a"/>
    <w:pPr>
      <w:spacing w:lineRule="auto" w:line="240" w:before="0" w:after="0"/>
    </w:pPr>
    <w:rPr>
      <w:rFonts w:ascii="Consolas" w:hAnsi="Consolas"/>
      <w:szCs w:val="21"/>
    </w:rPr>
  </w:style>
  <w:style w:type="paragraph" w:styleId="ListParagraph">
    <w:name w:val="List Paragraph"/>
    <w:basedOn w:val="Normal"/>
    <w:uiPriority w:val="34"/>
    <w:unhideWhenUsed/>
    <w:qFormat/>
    <w:rsid w:val="00fb0976"/>
    <w:pPr>
      <w:spacing w:before="12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DA17A-5F49-4A73-8AC1-FF1F49B2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5314</TotalTime>
  <Application>LibreOffice/6.1.3.2$Linux_X86_64 LibreOffice_project/10$Build-2</Application>
  <Pages>11</Pages>
  <Words>1818</Words>
  <Characters>10256</Characters>
  <CharactersWithSpaces>12987</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2018-10-20T19:53:00Z</dcterms:created>
  <dc:creator>Berzeck</dc:creator>
  <dc:description/>
  <dc:language>en-US</dc:language>
  <cp:lastModifiedBy/>
  <cp:lastPrinted>2018-10-22T17:09:00Z</cp:lastPrinted>
  <dcterms:modified xsi:type="dcterms:W3CDTF">2019-01-09T06:56:07Z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